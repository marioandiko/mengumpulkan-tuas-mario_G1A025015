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3ADDD" w14:textId="178B58CB" w:rsidR="00DA3392" w:rsidRPr="00DA3392" w:rsidRDefault="00DA3392" w:rsidP="00DA3392">
      <w:pPr>
        <w:tabs>
          <w:tab w:val="left" w:pos="6279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PRATIKUM KE-</w:t>
      </w: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3</w:t>
      </w:r>
    </w:p>
    <w:p w14:paraId="1331E3B6" w14:textId="77777777" w:rsidR="00DA3392" w:rsidRDefault="00DA3392" w:rsidP="00DA3392">
      <w:pPr>
        <w:tabs>
          <w:tab w:val="left" w:pos="6279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PEMROGRAMAN</w:t>
      </w:r>
    </w:p>
    <w:p w14:paraId="7BF96A38" w14:textId="77777777" w:rsidR="00DA3392" w:rsidRDefault="00DA3392" w:rsidP="00DA3392">
      <w:pPr>
        <w:tabs>
          <w:tab w:val="left" w:pos="6279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92CCFD" wp14:editId="61CEF5DA">
            <wp:extent cx="2751242" cy="2751242"/>
            <wp:effectExtent l="0" t="0" r="0" b="0"/>
            <wp:docPr id="146850695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242" cy="2751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CF3E3" w14:textId="77777777" w:rsidR="00DA3392" w:rsidRDefault="00DA3392" w:rsidP="00DA3392">
      <w:pPr>
        <w:tabs>
          <w:tab w:val="left" w:pos="6279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DISUSUN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OLEH :</w:t>
      </w:r>
      <w:proofErr w:type="gramEnd"/>
    </w:p>
    <w:p w14:paraId="30D50396" w14:textId="34226BE9" w:rsidR="00DA3392" w:rsidRDefault="00DA3392" w:rsidP="0034212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463"/>
        </w:tabs>
        <w:spacing w:after="0" w:line="240" w:lineRule="auto"/>
        <w:ind w:left="3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Nama: </w:t>
      </w:r>
      <w:r w:rsidR="00342126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Andiko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Dwi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Saputra</w:t>
      </w:r>
      <w:proofErr w:type="spellEnd"/>
    </w:p>
    <w:p w14:paraId="76F76D34" w14:textId="12BC79B4" w:rsidR="00DA3392" w:rsidRDefault="00DA3392" w:rsidP="00342126">
      <w:pPr>
        <w:tabs>
          <w:tab w:val="left" w:pos="4463"/>
        </w:tabs>
        <w:spacing w:after="0" w:line="240" w:lineRule="auto"/>
        <w:ind w:left="3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NPM: </w:t>
      </w:r>
      <w:r w:rsidR="0034212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G1A025015</w:t>
      </w:r>
    </w:p>
    <w:p w14:paraId="0D254A52" w14:textId="7464FB5A" w:rsidR="00DA3392" w:rsidRDefault="00DA3392" w:rsidP="00342126">
      <w:pPr>
        <w:tabs>
          <w:tab w:val="left" w:pos="4463"/>
        </w:tabs>
        <w:spacing w:after="0" w:line="240" w:lineRule="auto"/>
        <w:ind w:left="3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Kelas: </w:t>
      </w:r>
      <w:r w:rsidR="0034212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A1</w:t>
      </w:r>
    </w:p>
    <w:p w14:paraId="6AA0EAF4" w14:textId="177ECF53" w:rsidR="00DA3392" w:rsidRPr="00342126" w:rsidRDefault="00342126" w:rsidP="00DA3392">
      <w:pPr>
        <w:tabs>
          <w:tab w:val="left" w:pos="627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</w:p>
    <w:p w14:paraId="3A627133" w14:textId="77777777" w:rsidR="00DA3392" w:rsidRDefault="00DA3392" w:rsidP="00DA3392">
      <w:pPr>
        <w:tabs>
          <w:tab w:val="left" w:pos="627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D9D9435" w14:textId="77777777" w:rsidR="00DA3392" w:rsidRDefault="00DA3392" w:rsidP="00DA3392">
      <w:pPr>
        <w:tabs>
          <w:tab w:val="left" w:pos="6279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Asisten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514B978F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Sulaiman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G1A022001)</w:t>
      </w:r>
    </w:p>
    <w:p w14:paraId="5C022EC6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G1A022083)</w:t>
      </w:r>
    </w:p>
    <w:p w14:paraId="5AC95C5C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Hendra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G1A022032)</w:t>
      </w:r>
    </w:p>
    <w:p w14:paraId="79E92DFA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Kusnata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G1A023013)</w:t>
      </w:r>
    </w:p>
    <w:p w14:paraId="0195D9FE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Meunasah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G1A024105)</w:t>
      </w:r>
    </w:p>
    <w:p w14:paraId="6CD896A6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Ahsan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Nurfauzi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G1A024002)</w:t>
      </w:r>
    </w:p>
    <w:p w14:paraId="4C18530B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Azzahra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Faranisa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G1A023010)</w:t>
      </w:r>
    </w:p>
    <w:p w14:paraId="5C36B239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Evelyn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Aritonang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(G1A022024)</w:t>
      </w:r>
    </w:p>
    <w:p w14:paraId="39601DC2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Gusti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Revallon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Putrada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G1A024081)</w:t>
      </w:r>
    </w:p>
    <w:p w14:paraId="37626847" w14:textId="77777777" w:rsidR="00DA3392" w:rsidRDefault="00DA3392" w:rsidP="00DA3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Julia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Sari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G1A022010)</w:t>
      </w:r>
    </w:p>
    <w:p w14:paraId="55474C99" w14:textId="77777777" w:rsidR="00DA3392" w:rsidRDefault="00DA3392" w:rsidP="00DA3392">
      <w:p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527D7F" w14:textId="77777777" w:rsidR="00DA3392" w:rsidRDefault="00DA3392" w:rsidP="00DA3392">
      <w:pPr>
        <w:spacing w:after="0" w:line="360" w:lineRule="auto"/>
        <w:ind w:left="2387" w:right="2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16A54AE7" w14:textId="77777777" w:rsidR="00DA3392" w:rsidRDefault="00DA3392" w:rsidP="00DA3392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203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Funny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Farady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Coastera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M.T</w:t>
      </w:r>
    </w:p>
    <w:p w14:paraId="5E374A9F" w14:textId="77777777" w:rsidR="00DA3392" w:rsidRDefault="00DA3392" w:rsidP="00DA3392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203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Vatresia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S.T., M.TI.,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P.h.D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</w:p>
    <w:p w14:paraId="0A369347" w14:textId="77777777" w:rsidR="00DA3392" w:rsidRDefault="00DA3392" w:rsidP="00DA3392">
      <w:pPr>
        <w:pBdr>
          <w:top w:val="nil"/>
          <w:left w:val="nil"/>
          <w:bottom w:val="nil"/>
          <w:right w:val="nil"/>
          <w:between w:val="nil"/>
        </w:pBdr>
        <w:tabs>
          <w:tab w:val="left" w:pos="6279"/>
        </w:tabs>
        <w:spacing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BCB247" w14:textId="77777777" w:rsidR="00DA3392" w:rsidRDefault="00DA3392" w:rsidP="00DA3392">
      <w:pPr>
        <w:spacing w:after="0"/>
        <w:ind w:right="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6410436E" w14:textId="77777777" w:rsidR="00DA3392" w:rsidRDefault="00DA3392" w:rsidP="00DA3392">
      <w:pPr>
        <w:spacing w:after="0"/>
        <w:ind w:right="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5EF7B38B" w14:textId="77777777" w:rsidR="00DA3392" w:rsidRDefault="00DA3392" w:rsidP="00DA3392">
      <w:pPr>
        <w:spacing w:after="0"/>
        <w:ind w:right="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BENGKULU</w:t>
      </w:r>
    </w:p>
    <w:p w14:paraId="5FAFBA81" w14:textId="77777777" w:rsidR="00DA3392" w:rsidRDefault="00DA3392" w:rsidP="00DA3392">
      <w:pPr>
        <w:tabs>
          <w:tab w:val="left" w:pos="297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4618C27C" w14:textId="77777777" w:rsidR="006B770B" w:rsidRDefault="006B770B" w:rsidP="00DA339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356F6A4E" w14:textId="61424332" w:rsidR="006B770B" w:rsidRDefault="006B770B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LANDASAN TEORI</w:t>
      </w:r>
    </w:p>
    <w:p w14:paraId="1856569F" w14:textId="77777777" w:rsidR="006B770B" w:rsidRPr="006B770B" w:rsidRDefault="006B770B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E4DFB65" w14:textId="0E498458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Perkembangan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teknologi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mobile phone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peluang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edukatif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diakses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fleksibel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Salah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satu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aspek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penting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mengambil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keputusan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menanggapi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input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Afrizal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(2017)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menekankan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rancang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bangun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mobile phone,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struktur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kontrol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salah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satu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komponen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fundamental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harus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dipahami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diterapkan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agar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berjalan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dinamis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0B208FD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Struktur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kontrol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memungkinkan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mengeksekusi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sekelompok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perintah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tertentu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ketika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tertentu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terpenuhi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Pernyataan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di mana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eksekusi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blok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hanya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diuji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bernilai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benar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(true)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sangat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input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misalnya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ketika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memasukkan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jawaban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soal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menilai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jawaban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feedback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sesuai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if,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membedakan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antara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berbeda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mengambil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langkah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90FADB3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Selain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pernyataan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if,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struktur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if-else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digunakan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ketika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harus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memilih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antara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dua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jalur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eksekusi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bernilai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benar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blok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dieksekusi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;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bernilai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salah,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blok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else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dijalankan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if-else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memperluas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menanggapi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input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bervariasi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contoh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memasukkan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jawaban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benar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Selamat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jawaban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benar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!”;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namun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jawaban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salah,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Coba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jawaban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salah.”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demikian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if-else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memungkinkan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pengalaman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efektif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5987730F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lanjut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bertingkat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(if-else if-else)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memungkinkan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mengevaluasi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berurutan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menangani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kemungkinan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kompleks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bertingkat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digunakan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menilai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jawaban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kategori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misalnya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jawaban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hampir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salah,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feedback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diberikan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spesifik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Afrizal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(2017)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menekankan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bertingkat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sangat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penting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kualitas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terutama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pengalaman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mendekati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nyata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di mana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banyak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faktor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harus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dipertimbangkan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pengambilan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keputusan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C55E7C8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berperan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penting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alur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program yang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jelas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mudah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dipahami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baik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maupun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akhir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konteks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penerapan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struktur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if, if-else, dan if-else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if-else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mahasiswa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fondasi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modern.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mahasiswa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merancang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mampu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menanggapi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input,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keputusan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output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sesuai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6A9BB9F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Afrizal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(2017)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menyoroti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pentingnya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pemahaman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konteks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mobile phone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bersifat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Struktur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kontrol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memungkinkan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menambahkan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elemen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interaktivitas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responsivitas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Misalnya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menyesuaikan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materi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ditampilkan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jawaban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sebelumnya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tertentu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adaptif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personal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Hal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menunjukkan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bukan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sekadar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teknis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tetapi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pedagogis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signifikan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efektivitas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788FA60A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keseluruhan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pemahaman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penerapan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struktur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if, if-else, dan if-else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if-else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landasan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penting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menerapkan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menciptakan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pengalaman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efektif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Afrizal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(2017)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menekankan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merancang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alur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melalui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keterampilan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harus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dimiliki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mahasiswa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programmer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pemula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fondasi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kompleks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masa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9E1C153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kondisional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aspek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sangat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penting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salah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satu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memungkinkan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menyesuaikan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jalannya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eksekusi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tertentu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Pambudi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Setiawan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(2025)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menyatakan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pengenalan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melalui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pembuatan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game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Tebak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Angka”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Python,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pengalaman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langsung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memanfaatkan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melihat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bagaimana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keputusan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mereka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memengaruhi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hasil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nyata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4C25203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memfasilitasi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analitis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kegiatan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mengevaluasi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kemungkinan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menentukan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aksi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sesuai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Proses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melatih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keterampilan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logis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sistematis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tetapi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pemecahan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masalah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konteks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luas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Selain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langsung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termotivasi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mengeksplorasi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mencoba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skenario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berbeda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hubungan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sebab-akibat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program.</w:t>
      </w:r>
    </w:p>
    <w:p w14:paraId="4DD11428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Selain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aspek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teknis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penerapan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nilai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pedagogis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signifikan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bagaimana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merancang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alur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menilai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input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Hal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membangun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fondasi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sekaligus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menumbuhkan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kritis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mengambil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keputusan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terstruktur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Pambudi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Setiawan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(2025)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menunjukkan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game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edukatif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proses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menarik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partisipatif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melihat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dampak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langsung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mereka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tulis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8FF1EEA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Selain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penerapan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konteks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mendukung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adaptif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personal.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merespons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input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berbeda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sesuai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mendapatkan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feedback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relevan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spesifik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Hal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Integrasi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keterampilan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teknis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tetapi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melatih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analitis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kreatif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1E51F5CA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keseluruhan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penerapan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Python,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game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Tebak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Angka”,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kontribusi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signifikan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peningkatan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literasi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teknologi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pola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komputasional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problem-solving. Hal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menegaskan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pemahaman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penguasaan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struktur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fondasi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penting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sekaligus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mempersiapkan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menghadapi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tantangan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kompleks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masa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mendatang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4F06BF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Selain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pemahaman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teknis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penerapan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mengembangkan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strategi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pemecahan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masalah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efektif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mengantisipasi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kemungkinan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mungkin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muncul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alur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menyiapkan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sesuai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agar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berjalan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benar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Hal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menumbuhkan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proaktif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di mana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menunggu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kesalahan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tetapi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merancang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solusi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sejak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awal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77C2A859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memungkinkan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mengeksplorasi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bersyarat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kompleks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kombinasi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mereka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merancang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fleksibel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adaptif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kritis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sistematis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 w:rsidRPr="006B770B">
        <w:rPr>
          <w:rFonts w:ascii="Times New Roman" w:hAnsi="Times New Roman" w:cs="Times New Roman"/>
        </w:rPr>
        <w:br w:type="page"/>
      </w:r>
    </w:p>
    <w:p w14:paraId="01C14BCE" w14:textId="77777777" w:rsidR="006B770B" w:rsidRPr="006B770B" w:rsidRDefault="006B770B" w:rsidP="006B770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SOAL DAN PEMBAHASAN</w:t>
      </w:r>
    </w:p>
    <w:p w14:paraId="6F85DFD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1. Ade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seorang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arsitek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programmer yang mana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sederhana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mengecek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apakah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sebuah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ruangan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bisa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ruang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kelas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”.</w:t>
      </w:r>
    </w:p>
    <w:p w14:paraId="7DE962A5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7D7A4A8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Panjang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ruangan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minimal 5 meter.</w:t>
      </w:r>
    </w:p>
    <w:p w14:paraId="578AF1BE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ruangan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minimal 4 meter.</w:t>
      </w:r>
    </w:p>
    <w:p w14:paraId="0868DCDE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kedua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syarat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dipenuhi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hasilnya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Ruang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kelas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”.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,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Bukan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ruang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kelas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“</w:t>
      </w:r>
      <w:proofErr w:type="gram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9EDF82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Pernyataan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7954EEC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sebuah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ruangan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panjang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6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3,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mencetak“</w:t>
      </w:r>
      <w:proofErr w:type="gram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Ruang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kelas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”.</w:t>
      </w:r>
    </w:p>
    <w:p w14:paraId="4A58BACE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Apakah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pernyataan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benar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salah?</w:t>
      </w:r>
    </w:p>
    <w:p w14:paraId="4903565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Pembahasan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20150C59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jawabannya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adalah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proofErr w:type="gram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salah,karena</w:t>
      </w:r>
      <w:proofErr w:type="spellEnd"/>
      <w:proofErr w:type="gram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syarat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bisa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dibilang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“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Ruang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kelas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”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adalah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panjang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&gt;= 5 &amp;&amp;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lebar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&gt;= 4)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sedangkan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lebarnya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adalah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3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jadi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otomatis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jawabannya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otomatis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ke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else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yaitu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“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Bukan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kelas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  <w:t>”</w:t>
      </w:r>
    </w:p>
    <w:p w14:paraId="62876EA6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ACB89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2.Alicia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seorang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programmer di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bidang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IoT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diminta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arie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lampu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pintar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7D331E7F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Aturannya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2D25E892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sensor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mendeteksi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lampu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menyala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25806C7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orang,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lampu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mati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608BCB0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Buatlah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sesuai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cerita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83B6ED9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Jalankan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adaOrang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true.</w:t>
      </w:r>
    </w:p>
    <w:p w14:paraId="5B185C8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Jalankan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adaOrang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false</w:t>
      </w:r>
    </w:p>
    <w:p w14:paraId="50A2EE9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Pembahasan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15A77271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proofErr w:type="gram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53DE2840" w14:textId="3746FE22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1FFD" wp14:editId="076B627E">
                <wp:simplePos x="0" y="0"/>
                <wp:positionH relativeFrom="column">
                  <wp:posOffset>3239616</wp:posOffset>
                </wp:positionH>
                <wp:positionV relativeFrom="paragraph">
                  <wp:posOffset>990315</wp:posOffset>
                </wp:positionV>
                <wp:extent cx="1440683" cy="274320"/>
                <wp:effectExtent l="0" t="0" r="26670" b="11430"/>
                <wp:wrapNone/>
                <wp:docPr id="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F8A9A" w14:textId="380900CB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1" w:author="Windows User" w:date="2025-09-15T14:39:00Z">
                                <w:pPr/>
                              </w:pPrChange>
                            </w:pPr>
                            <w:ins w:id="2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01FF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5.1pt;margin-top:78pt;width:113.45pt;height:2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" fillcolor="white [3201]" strokeweight=".5pt">
                <v:textbox>
                  <w:txbxContent>
                    <w:p w14:paraId="5CDF8A9A" w14:textId="380900CB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3" w:author="Windows User" w:date="2025-09-15T14:39:00Z">
                          <w:pPr/>
                        </w:pPrChange>
                      </w:pPr>
                      <w:ins w:id="4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46A34474" wp14:editId="0085F2E8">
            <wp:extent cx="3590925" cy="1237015"/>
            <wp:effectExtent l="25400" t="25400" r="25400" b="2540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r="37749" b="723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701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BAF8D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7BEA1969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public class Main {</w:t>
      </w:r>
    </w:p>
    <w:p w14:paraId="5EDDDD42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public static void 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main(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String[]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args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) {</w:t>
      </w:r>
    </w:p>
    <w:p w14:paraId="007E209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boolean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Jika_ada_orang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= true; //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bisa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true or false</w:t>
      </w:r>
    </w:p>
    <w:p w14:paraId="01B5251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lastRenderedPageBreak/>
        <w:t xml:space="preserve">        </w:t>
      </w:r>
    </w:p>
    <w:p w14:paraId="1D5D7E5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Jika_ada_orang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) {</w:t>
      </w:r>
    </w:p>
    <w:p w14:paraId="26C576EF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Lampu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menyala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!");</w:t>
      </w:r>
    </w:p>
    <w:p w14:paraId="00708269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} else {</w:t>
      </w:r>
    </w:p>
    <w:p w14:paraId="7747AE3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Lampu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mati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!");</w:t>
      </w:r>
    </w:p>
    <w:p w14:paraId="13F3D27C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}</w:t>
      </w:r>
    </w:p>
    <w:p w14:paraId="0BDE9992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}</w:t>
      </w:r>
    </w:p>
    <w:p w14:paraId="75B6243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}</w:t>
      </w:r>
    </w:p>
    <w:p w14:paraId="679767C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36763B5A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"public class Main {"</w:t>
      </w:r>
    </w:p>
    <w:p w14:paraId="70CFCCA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-&gt;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Mendefinisikan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class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utama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bernama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Main. Nama class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harus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sama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nama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file Java.</w:t>
      </w:r>
    </w:p>
    <w:p w14:paraId="6EEAFE2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"public static void 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String[]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) {"</w:t>
      </w:r>
    </w:p>
    <w:p w14:paraId="48251621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-&gt;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Titik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awal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dijalankan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Semua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program Java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dieksekusi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dari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method main.</w:t>
      </w:r>
    </w:p>
    <w:p w14:paraId="51CEC27C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boolean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Jika_ada_orang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true;"</w:t>
      </w:r>
    </w:p>
    <w:p w14:paraId="0407E85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-&gt;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Mendeklarasikan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variabel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bertipe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boolean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Bisa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bernilai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true (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ada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orang)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atau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false (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ada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orang).</w:t>
      </w:r>
    </w:p>
    <w:p w14:paraId="3E69FF0B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Jika_ada_orang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) {"</w:t>
      </w:r>
    </w:p>
    <w:p w14:paraId="036A18E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-&gt;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Mengecek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variabel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Jika_ada_orang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bernilai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true,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blok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dijalankan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.</w:t>
      </w:r>
    </w:p>
    <w:p w14:paraId="1848EE9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(\"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menyala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!\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");"</w:t>
      </w:r>
    </w:p>
    <w:p w14:paraId="40F6E17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-&gt;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Menampilkan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pesan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"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Lampu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menyala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!" di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layar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true.</w:t>
      </w:r>
    </w:p>
    <w:p w14:paraId="5A336ED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"} else 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{ ...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(\"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Lampu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mati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!\"); }"</w:t>
      </w:r>
    </w:p>
    <w:p w14:paraId="022EF55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-&gt;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false,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maka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mengeksekusi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blok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else dan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menampilkan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"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Lampu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mati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!".</w:t>
      </w:r>
    </w:p>
    <w:p w14:paraId="5E869A9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"}"</w:t>
      </w:r>
    </w:p>
    <w:p w14:paraId="6CE47A9A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-&gt;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Menutup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method main.</w:t>
      </w:r>
    </w:p>
    <w:p w14:paraId="1440533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"}"</w:t>
      </w:r>
    </w:p>
    <w:p w14:paraId="02C4525A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-&gt;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Menutup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class Main.</w:t>
      </w:r>
    </w:p>
    <w:p w14:paraId="4097E81D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proofErr w:type="gram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1EB07AD4" w14:textId="38F01C20" w:rsidR="006B770B" w:rsidRPr="006B770B" w:rsidRDefault="00DA3392" w:rsidP="006B770B">
      <w:pPr>
        <w:tabs>
          <w:tab w:val="left" w:pos="627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3D7C1" wp14:editId="51EF5F2D">
                <wp:simplePos x="0" y="0"/>
                <wp:positionH relativeFrom="column">
                  <wp:posOffset>3080166</wp:posOffset>
                </wp:positionH>
                <wp:positionV relativeFrom="paragraph">
                  <wp:posOffset>1389490</wp:posOffset>
                </wp:positionV>
                <wp:extent cx="1440683" cy="274320"/>
                <wp:effectExtent l="0" t="0" r="26670" b="11430"/>
                <wp:wrapNone/>
                <wp:docPr id="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6C6A2" w14:textId="2ECFC444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5" w:author="Windows User" w:date="2025-09-15T14:39:00Z">
                                <w:pPr/>
                              </w:pPrChange>
                            </w:pPr>
                            <w:ins w:id="6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3D7C1" id="_x0000_s1027" type="#_x0000_t202" style="position:absolute;left:0;text-align:left;margin-left:242.55pt;margin-top:109.4pt;width:113.45pt;height:2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" fillcolor="white [3201]" strokeweight=".5pt">
                <v:textbox>
                  <w:txbxContent>
                    <w:p w14:paraId="5186C6A2" w14:textId="2ECFC444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7" w:author="Windows User" w:date="2025-09-15T14:39:00Z">
                          <w:pPr/>
                        </w:pPrChange>
                      </w:pPr>
                      <w:ins w:id="8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C46B33" wp14:editId="635150DA">
            <wp:extent cx="3295650" cy="1639968"/>
            <wp:effectExtent l="25400" t="25400" r="25400" b="2540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r="6419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3996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64DCC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7F7675E3" w14:textId="361E77A4" w:rsidR="006B770B" w:rsidRPr="006B770B" w:rsidRDefault="00DA3392" w:rsidP="006B770B">
      <w:pPr>
        <w:tabs>
          <w:tab w:val="left" w:pos="627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098D5" wp14:editId="3E4EC0EE">
                <wp:simplePos x="0" y="0"/>
                <wp:positionH relativeFrom="column">
                  <wp:posOffset>3271673</wp:posOffset>
                </wp:positionH>
                <wp:positionV relativeFrom="paragraph">
                  <wp:posOffset>526196</wp:posOffset>
                </wp:positionV>
                <wp:extent cx="1260672" cy="282137"/>
                <wp:effectExtent l="0" t="0" r="15875" b="20955"/>
                <wp:wrapNone/>
                <wp:docPr id="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672" cy="2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85D29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9" w:author="Windows User" w:date="2025-09-15T14:39:00Z">
                                <w:pPr/>
                              </w:pPrChange>
                            </w:pPr>
                            <w:ins w:id="10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98D5" id="_x0000_s1028" type="#_x0000_t202" style="position:absolute;left:0;text-align:left;margin-left:257.6pt;margin-top:41.45pt;width:99.25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" fillcolor="white [3201]" strokeweight=".5pt">
                <v:textbox>
                  <w:txbxContent>
                    <w:p w14:paraId="4EA85D29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11" w:author="Windows User" w:date="2025-09-15T14:39:00Z">
                          <w:pPr/>
                        </w:pPrChange>
                      </w:pPr>
                      <w:ins w:id="12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197B1EB" wp14:editId="7A665228">
            <wp:extent cx="3389586" cy="835572"/>
            <wp:effectExtent l="0" t="0" r="1905" b="3175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50184" r="32409" b="72776"/>
                    <a:stretch>
                      <a:fillRect/>
                    </a:stretch>
                  </pic:blipFill>
                  <pic:spPr>
                    <a:xfrm>
                      <a:off x="0" y="0"/>
                      <a:ext cx="3432143" cy="84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57D4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47F3D15A" w14:textId="582C8AA4" w:rsidR="006B770B" w:rsidRPr="006B770B" w:rsidRDefault="00DA3392" w:rsidP="006B770B">
      <w:pPr>
        <w:tabs>
          <w:tab w:val="left" w:pos="627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F9855" wp14:editId="59F3B511">
                <wp:simplePos x="0" y="0"/>
                <wp:positionH relativeFrom="column">
                  <wp:posOffset>3132345</wp:posOffset>
                </wp:positionH>
                <wp:positionV relativeFrom="paragraph">
                  <wp:posOffset>1277314</wp:posOffset>
                </wp:positionV>
                <wp:extent cx="1440683" cy="274320"/>
                <wp:effectExtent l="0" t="0" r="26670" b="11430"/>
                <wp:wrapNone/>
                <wp:docPr id="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D0A30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13" w:author="Windows User" w:date="2025-09-15T14:39:00Z">
                                <w:pPr/>
                              </w:pPrChange>
                            </w:pPr>
                            <w:ins w:id="14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F9855" id="_x0000_s1029" type="#_x0000_t202" style="position:absolute;left:0;text-align:left;margin-left:246.65pt;margin-top:100.6pt;width:113.45pt;height:2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" fillcolor="white [3201]" strokeweight=".5pt">
                <v:textbox>
                  <w:txbxContent>
                    <w:p w14:paraId="75FD0A30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15" w:author="Windows User" w:date="2025-09-15T14:39:00Z">
                          <w:pPr/>
                        </w:pPrChange>
                      </w:pPr>
                      <w:ins w:id="16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CA11ABA" wp14:editId="3B8B27F7">
            <wp:extent cx="3425325" cy="1524000"/>
            <wp:effectExtent l="25400" t="25400" r="25400" b="2540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r="64341"/>
                    <a:stretch>
                      <a:fillRect/>
                    </a:stretch>
                  </pic:blipFill>
                  <pic:spPr>
                    <a:xfrm>
                      <a:off x="0" y="0"/>
                      <a:ext cx="3425325" cy="1524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B34B53" w14:textId="39E3E5EC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4C5DA2FE" w14:textId="76F85C6F" w:rsidR="006B770B" w:rsidRPr="006B770B" w:rsidRDefault="00DA3392" w:rsidP="006B770B">
      <w:pPr>
        <w:tabs>
          <w:tab w:val="left" w:pos="627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913C0" wp14:editId="2EA65274">
                <wp:simplePos x="0" y="0"/>
                <wp:positionH relativeFrom="column">
                  <wp:posOffset>3148132</wp:posOffset>
                </wp:positionH>
                <wp:positionV relativeFrom="paragraph">
                  <wp:posOffset>679976</wp:posOffset>
                </wp:positionV>
                <wp:extent cx="1440683" cy="274320"/>
                <wp:effectExtent l="0" t="0" r="26670" b="11430"/>
                <wp:wrapNone/>
                <wp:docPr id="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94626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17" w:author="Windows User" w:date="2025-09-15T14:39:00Z">
                                <w:pPr/>
                              </w:pPrChange>
                            </w:pPr>
                            <w:ins w:id="18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913C0" id="_x0000_s1030" type="#_x0000_t202" style="position:absolute;left:0;text-align:left;margin-left:247.9pt;margin-top:53.55pt;width:113.45pt;height:2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" fillcolor="white [3201]" strokeweight=".5pt">
                <v:textbox>
                  <w:txbxContent>
                    <w:p w14:paraId="1ED94626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19" w:author="Windows User" w:date="2025-09-15T14:39:00Z">
                          <w:pPr/>
                        </w:pPrChange>
                      </w:pPr>
                      <w:ins w:id="20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88F2C3" wp14:editId="34985E21">
            <wp:extent cx="3436357" cy="961696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l="50680" r="35707" b="75529"/>
                    <a:stretch>
                      <a:fillRect/>
                    </a:stretch>
                  </pic:blipFill>
                  <pic:spPr>
                    <a:xfrm>
                      <a:off x="0" y="0"/>
                      <a:ext cx="3464652" cy="96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2BD3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3.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Bencoolen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mall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tarif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parkir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berbeda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sesuai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waktu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kendaraan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parkir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harus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mengikuti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ketentuan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berikut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7E61EA1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kendaraan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sebelum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jam 12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tarif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Rp5000”.</w:t>
      </w:r>
    </w:p>
    <w:p w14:paraId="0D5EE2B5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kendaraan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antara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jam 12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sebelum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jam 18 sore,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C2BE597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“Siang,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tarif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7000”.</w:t>
      </w:r>
    </w:p>
    <w:p w14:paraId="0B138F4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kendaraan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jam 18 sore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“Malam,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tarif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10000”.</w:t>
      </w:r>
    </w:p>
    <w:p w14:paraId="086D2E5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Cahaya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merupakan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programmer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dipilih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pihak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Bencoolen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Mall,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diminta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5F980112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Pertanyaan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656DE93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Buatlah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else if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menerapkan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parkir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mall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99402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Jalankan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input jam = 10 (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kendaraan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</w:p>
    <w:p w14:paraId="463F934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Jalankan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input jam = 20 (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kendaraan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</w:p>
    <w:p w14:paraId="1000F21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Pembahasan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0F542F28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2BA1B9FE" w14:textId="77777777" w:rsidR="006B770B" w:rsidRPr="006B770B" w:rsidRDefault="006B770B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692268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3A59E78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public class Main {</w:t>
      </w:r>
    </w:p>
    <w:p w14:paraId="261396FC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lastRenderedPageBreak/>
        <w:t xml:space="preserve">  public static void 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main(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String[]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args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) {</w:t>
      </w:r>
    </w:p>
    <w:p w14:paraId="589407D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int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= 1; //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keterangan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jam =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pagi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siang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malam</w:t>
      </w:r>
      <w:proofErr w:type="spellEnd"/>
    </w:p>
    <w:p w14:paraId="41FD386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14:paraId="2A692F25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&lt; 12) {</w:t>
      </w:r>
    </w:p>
    <w:p w14:paraId="2042579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siang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");</w:t>
      </w:r>
    </w:p>
    <w:p w14:paraId="2C27EC37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("Rp.5000");</w:t>
      </w:r>
    </w:p>
    <w:p w14:paraId="129DCD1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} else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&gt; 12 &amp;&amp;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&lt; 18) {</w:t>
      </w:r>
    </w:p>
    <w:p w14:paraId="4AD13C9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("sore");</w:t>
      </w:r>
    </w:p>
    <w:p w14:paraId="580EAC99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("Rp.7.000");</w:t>
      </w:r>
    </w:p>
    <w:p w14:paraId="46003C7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} else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&gt; 18) {</w:t>
      </w:r>
    </w:p>
    <w:p w14:paraId="121C03F0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malam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");</w:t>
      </w:r>
    </w:p>
    <w:p w14:paraId="57CFC0D7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("Rp.10.000.");</w:t>
      </w:r>
    </w:p>
    <w:p w14:paraId="5825C9D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  }</w:t>
      </w:r>
    </w:p>
    <w:p w14:paraId="3CBD908E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 }</w:t>
      </w:r>
    </w:p>
    <w:p w14:paraId="4F5F61B0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}</w:t>
      </w:r>
    </w:p>
    <w:p w14:paraId="19338F6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6A12376A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public class Main</w:t>
      </w: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E4D02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mendefinisikan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class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utama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bernama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Main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.</w:t>
      </w:r>
    </w:p>
    <w:p w14:paraId="00121834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public static void 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String[]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14:paraId="5137209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titik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awal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dijalankan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4AE90B7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1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14:paraId="69695221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variabel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yang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menyimpan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jam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parkir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0880B8E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 12) </w:t>
      </w:r>
    </w:p>
    <w:p w14:paraId="4D41FB2A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jam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parkir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pagi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/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siang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tampilkan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“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siang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” + Rp.5000.</w:t>
      </w:r>
    </w:p>
    <w:p w14:paraId="774D492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else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&gt; 12 &amp;&amp;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 18)</w:t>
      </w: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FC67A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jam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parkir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sore,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tampilkan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“sore” + Rp.7.000.</w:t>
      </w:r>
    </w:p>
    <w:p w14:paraId="7020A57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else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&gt; 18) </w:t>
      </w: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jam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parkir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malam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tampilkan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“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malam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” + Rp.10.000.</w:t>
      </w:r>
    </w:p>
    <w:p w14:paraId="2F78AA9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4334122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Tiara Sella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lift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orang di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AA4D9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jumlah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 xml:space="preserve"> orang ≤ 8, </w:t>
      </w: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maka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layar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menampilkan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 xml:space="preserve">: “Lift </w:t>
      </w: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bisa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jalan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>”.</w:t>
      </w:r>
    </w:p>
    <w:p w14:paraId="036EB23C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orang &gt; 8,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lift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8B85341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Mario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ECBF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C2A288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ternary operator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lift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E22E4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Uji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jumlahOrang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= 6 (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bayangkan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lift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ramai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215F85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c. Uji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jumlahOrang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= 10 (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bayangkan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lift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siang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sesak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E5E5D3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E818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2EAD1461" w14:textId="25ECB05E" w:rsidR="006B770B" w:rsidRPr="006B770B" w:rsidRDefault="00DA3392" w:rsidP="006B770B">
      <w:pPr>
        <w:tabs>
          <w:tab w:val="left" w:pos="627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1A76E" wp14:editId="059A11A8">
                <wp:simplePos x="0" y="0"/>
                <wp:positionH relativeFrom="column">
                  <wp:posOffset>3843590</wp:posOffset>
                </wp:positionH>
                <wp:positionV relativeFrom="paragraph">
                  <wp:posOffset>1322005</wp:posOffset>
                </wp:positionV>
                <wp:extent cx="1440683" cy="274320"/>
                <wp:effectExtent l="0" t="0" r="26670" b="11430"/>
                <wp:wrapNone/>
                <wp:docPr id="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FDDBB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21" w:author="Windows User" w:date="2025-09-15T14:39:00Z">
                                <w:pPr/>
                              </w:pPrChange>
                            </w:pPr>
                            <w:ins w:id="22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1A76E" id="_x0000_s1031" type="#_x0000_t202" style="position:absolute;left:0;text-align:left;margin-left:302.65pt;margin-top:104.1pt;width:113.45pt;height:21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" fillcolor="white [3201]" strokeweight=".5pt">
                <v:textbox>
                  <w:txbxContent>
                    <w:p w14:paraId="7CFFDDBB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23" w:author="Windows User" w:date="2025-09-15T14:39:00Z">
                          <w:pPr/>
                        </w:pPrChange>
                      </w:pPr>
                      <w:ins w:id="24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5A3B353" wp14:editId="0AC2F603">
            <wp:extent cx="4794314" cy="1576567"/>
            <wp:effectExtent l="25400" t="25400" r="25400" b="2540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r="38741" b="10280"/>
                    <a:stretch>
                      <a:fillRect/>
                    </a:stretch>
                  </pic:blipFill>
                  <pic:spPr>
                    <a:xfrm>
                      <a:off x="0" y="0"/>
                      <a:ext cx="4794314" cy="157656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F3A761" w14:textId="52D08E3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5E68FB6B" w14:textId="1C0E33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public class Main {</w:t>
      </w:r>
    </w:p>
    <w:p w14:paraId="7C822723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public static void 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String[]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{   </w:t>
      </w:r>
    </w:p>
    <w:p w14:paraId="28245FC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int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kapasitas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4;</w:t>
      </w:r>
    </w:p>
    <w:p w14:paraId="167C1F81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String result;</w:t>
      </w:r>
    </w:p>
    <w:p w14:paraId="32D15E2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result =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kapasitas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8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) ?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"lift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jalan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 :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Terlalu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penuh,tunggu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lift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selanjutnya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.";</w:t>
      </w:r>
    </w:p>
    <w:p w14:paraId="251599D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(result);</w:t>
      </w:r>
    </w:p>
    <w:p w14:paraId="48BAC1BD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}</w:t>
      </w:r>
    </w:p>
    <w:p w14:paraId="3FA74F3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1095FB59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64D8321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public class Main</w:t>
      </w:r>
    </w:p>
    <w:p w14:paraId="55057A8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mendefinisikan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class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utama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bernama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Main.</w:t>
      </w:r>
    </w:p>
    <w:p w14:paraId="4E39C03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public static void 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String[]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1890DD6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titik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awal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dijalankan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088A417D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1</w:t>
      </w:r>
    </w:p>
    <w:p w14:paraId="3AFF0B1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variabel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yang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menyimpan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jam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parkir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6558368F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 12)</w:t>
      </w:r>
    </w:p>
    <w:p w14:paraId="0431EC5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jam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parkir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pagi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/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siang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tampilkan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“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siang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” + Rp.5.000.</w:t>
      </w:r>
    </w:p>
    <w:p w14:paraId="0A435CCF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else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&gt; 12 &amp;&amp;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 18)</w:t>
      </w:r>
    </w:p>
    <w:p w14:paraId="554C16F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jam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parkir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sore,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tampilkan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“sore” + Rp.7.000.</w:t>
      </w:r>
    </w:p>
    <w:p w14:paraId="6319CA2F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else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Tarif_parkir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&gt; 18)</w:t>
      </w:r>
    </w:p>
    <w:p w14:paraId="6F6E5FB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jam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parkir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malam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tampilkan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“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malam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” + Rp.10.000.</w:t>
      </w:r>
    </w:p>
    <w:p w14:paraId="785AC5DF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5E67C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proofErr w:type="gram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5948013B" w14:textId="0BAE1FE4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A2833" wp14:editId="0718B104">
                <wp:simplePos x="0" y="0"/>
                <wp:positionH relativeFrom="column">
                  <wp:posOffset>3884514</wp:posOffset>
                </wp:positionH>
                <wp:positionV relativeFrom="paragraph">
                  <wp:posOffset>1465164</wp:posOffset>
                </wp:positionV>
                <wp:extent cx="1440683" cy="274320"/>
                <wp:effectExtent l="0" t="0" r="26670" b="11430"/>
                <wp:wrapNone/>
                <wp:docPr id="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14E2A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25" w:author="Windows User" w:date="2025-09-15T14:39:00Z">
                                <w:pPr/>
                              </w:pPrChange>
                            </w:pPr>
                            <w:ins w:id="26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A2833" id="_x0000_s1032" type="#_x0000_t202" style="position:absolute;left:0;text-align:left;margin-left:305.85pt;margin-top:115.35pt;width:113.45pt;height:21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" fillcolor="white [3201]" strokeweight=".5pt">
                <v:textbox>
                  <w:txbxContent>
                    <w:p w14:paraId="74014E2A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27" w:author="Windows User" w:date="2025-09-15T14:39:00Z">
                          <w:pPr/>
                        </w:pPrChange>
                      </w:pPr>
                      <w:ins w:id="28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5917FB41" wp14:editId="080EE22E">
            <wp:extent cx="4888287" cy="1715362"/>
            <wp:effectExtent l="25400" t="25400" r="25400" b="25400"/>
            <wp:docPr id="3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r="37419"/>
                    <a:stretch>
                      <a:fillRect/>
                    </a:stretch>
                  </pic:blipFill>
                  <pic:spPr>
                    <a:xfrm>
                      <a:off x="0" y="0"/>
                      <a:ext cx="4888287" cy="171536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A641AA3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2D5EAFC4" w14:textId="337FE783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158F1" wp14:editId="016615A2">
                <wp:simplePos x="0" y="0"/>
                <wp:positionH relativeFrom="column">
                  <wp:posOffset>3307934</wp:posOffset>
                </wp:positionH>
                <wp:positionV relativeFrom="paragraph">
                  <wp:posOffset>821909</wp:posOffset>
                </wp:positionV>
                <wp:extent cx="1440683" cy="274320"/>
                <wp:effectExtent l="0" t="0" r="26670" b="11430"/>
                <wp:wrapNone/>
                <wp:docPr id="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AA3E9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29" w:author="Windows User" w:date="2025-09-15T14:39:00Z">
                                <w:pPr/>
                              </w:pPrChange>
                            </w:pPr>
                            <w:ins w:id="30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158F1" id="_x0000_s1033" type="#_x0000_t202" style="position:absolute;left:0;text-align:left;margin-left:260.45pt;margin-top:64.7pt;width:113.45pt;height:21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" fillcolor="white [3201]" strokeweight=".5pt">
                <v:textbox>
                  <w:txbxContent>
                    <w:p w14:paraId="011AA3E9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31" w:author="Windows User" w:date="2025-09-15T14:39:00Z">
                          <w:pPr/>
                        </w:pPrChange>
                      </w:pPr>
                      <w:ins w:id="32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 wp14:anchorId="3E07B1F6" wp14:editId="48430D7F">
            <wp:extent cx="3759975" cy="1076325"/>
            <wp:effectExtent l="25400" t="25400" r="25400" b="25400"/>
            <wp:docPr id="3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l="66769" r="9734" b="69754"/>
                    <a:stretch>
                      <a:fillRect/>
                    </a:stretch>
                  </pic:blipFill>
                  <pic:spPr>
                    <a:xfrm>
                      <a:off x="0" y="0"/>
                      <a:ext cx="3759975" cy="10763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89AFCC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c.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5129E46C" w14:textId="77777777" w:rsidR="006B770B" w:rsidRPr="006B770B" w:rsidRDefault="006B770B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F69A6E4" wp14:editId="233445EE">
            <wp:extent cx="4160526" cy="1426808"/>
            <wp:effectExtent l="25400" t="25400" r="25400" b="2540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r="42708"/>
                    <a:stretch>
                      <a:fillRect/>
                    </a:stretch>
                  </pic:blipFill>
                  <pic:spPr>
                    <a:xfrm>
                      <a:off x="0" y="0"/>
                      <a:ext cx="4160526" cy="142680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2CEFBB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09F5B360" w14:textId="3E8E9843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412CF" wp14:editId="69684863">
                <wp:simplePos x="0" y="0"/>
                <wp:positionH relativeFrom="column">
                  <wp:posOffset>3471764</wp:posOffset>
                </wp:positionH>
                <wp:positionV relativeFrom="paragraph">
                  <wp:posOffset>507584</wp:posOffset>
                </wp:positionV>
                <wp:extent cx="1440683" cy="274320"/>
                <wp:effectExtent l="0" t="0" r="26670" b="11430"/>
                <wp:wrapNone/>
                <wp:docPr id="5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30916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33" w:author="Windows User" w:date="2025-09-15T14:39:00Z">
                                <w:pPr/>
                              </w:pPrChange>
                            </w:pPr>
                            <w:ins w:id="34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412CF" id="_x0000_s1034" type="#_x0000_t202" style="position:absolute;left:0;text-align:left;margin-left:273.35pt;margin-top:39.95pt;width:113.45pt;height:21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" fillcolor="white [3201]" strokeweight=".5pt">
                <v:textbox>
                  <w:txbxContent>
                    <w:p w14:paraId="31B30916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35" w:author="Windows User" w:date="2025-09-15T14:39:00Z">
                          <w:pPr/>
                        </w:pPrChange>
                      </w:pPr>
                      <w:ins w:id="36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76B91C8" wp14:editId="0B1D964E">
            <wp:extent cx="4055975" cy="731345"/>
            <wp:effectExtent l="38100" t="38100" r="40005" b="31115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l="58864" r="1705" b="68619"/>
                    <a:stretch>
                      <a:fillRect/>
                    </a:stretch>
                  </pic:blipFill>
                  <pic:spPr>
                    <a:xfrm>
                      <a:off x="0" y="0"/>
                      <a:ext cx="4064149" cy="73281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1EF269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76776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5.Rifqi dan Zora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e-book di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38EB17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9FA74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dicek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E1F590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iuran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e-book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7965ED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iuran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Harap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iuran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EC0590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Silakan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424715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temannya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C933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4937F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nested if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e-book di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4F065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b. Uji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= true,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= true.</w:t>
      </w:r>
    </w:p>
    <w:p w14:paraId="6AB74195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c. Uji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= true,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= false.</w:t>
      </w:r>
    </w:p>
    <w:p w14:paraId="135BEABE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926EE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proofErr w:type="gram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3967633C" w14:textId="0B655ED7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42357" wp14:editId="28AAC8D8">
                <wp:simplePos x="0" y="0"/>
                <wp:positionH relativeFrom="column">
                  <wp:posOffset>3484267</wp:posOffset>
                </wp:positionH>
                <wp:positionV relativeFrom="paragraph">
                  <wp:posOffset>2012534</wp:posOffset>
                </wp:positionV>
                <wp:extent cx="1440683" cy="274320"/>
                <wp:effectExtent l="0" t="0" r="26670" b="11430"/>
                <wp:wrapNone/>
                <wp:docPr id="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EA253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37" w:author="Windows User" w:date="2025-09-15T14:39:00Z">
                                <w:pPr/>
                              </w:pPrChange>
                            </w:pPr>
                            <w:ins w:id="38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42357" id="_x0000_s1035" type="#_x0000_t202" style="position:absolute;left:0;text-align:left;margin-left:274.35pt;margin-top:158.45pt;width:113.45pt;height:21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" fillcolor="white [3201]" strokeweight=".5pt">
                <v:textbox>
                  <w:txbxContent>
                    <w:p w14:paraId="386EA253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39" w:author="Windows User" w:date="2025-09-15T14:39:00Z">
                          <w:pPr/>
                        </w:pPrChange>
                      </w:pPr>
                      <w:ins w:id="40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0C2E78" wp14:editId="375F9493">
            <wp:extent cx="4134938" cy="2269090"/>
            <wp:effectExtent l="25400" t="25400" r="25400" b="25400"/>
            <wp:docPr id="3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938" cy="226909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E56C86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72537F9E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public class Main {</w:t>
      </w:r>
    </w:p>
    <w:p w14:paraId="0853CCEF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public static void 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String[]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) {</w:t>
      </w:r>
    </w:p>
    <w:p w14:paraId="11E99C1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boolean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true;//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true or false</w:t>
      </w:r>
    </w:p>
    <w:p w14:paraId="4A1682E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boolean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bayar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true;//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true or false</w:t>
      </w:r>
    </w:p>
    <w:p w14:paraId="5CA8187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7BEF9C0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= true) {</w:t>
      </w:r>
    </w:p>
    <w:p w14:paraId="34800BE6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bayar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= false) {</w:t>
      </w:r>
    </w:p>
    <w:p w14:paraId="2F55458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</w:p>
    <w:p w14:paraId="7559371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Akses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e-book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dibuka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.");</w:t>
      </w:r>
    </w:p>
    <w:p w14:paraId="7AA44306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} else {</w:t>
      </w:r>
    </w:p>
    <w:p w14:paraId="0AAC482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Harap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bayar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iuran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dulu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");</w:t>
      </w:r>
    </w:p>
    <w:p w14:paraId="0E5997B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}</w:t>
      </w:r>
    </w:p>
    <w:p w14:paraId="1E1E88F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} else {</w:t>
      </w:r>
    </w:p>
    <w:p w14:paraId="1478859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Silakan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daftar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dahulu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");</w:t>
      </w:r>
    </w:p>
    <w:p w14:paraId="6EAA4F0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}</w:t>
      </w:r>
    </w:p>
    <w:p w14:paraId="16A73AA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}</w:t>
      </w:r>
    </w:p>
    <w:p w14:paraId="2881000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14:paraId="77EB5965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14:paraId="1AD168C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public class Main</w:t>
      </w:r>
    </w:p>
    <w:p w14:paraId="6EACB80F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mendefinisikan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class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utama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bernama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Main.</w:t>
      </w:r>
    </w:p>
    <w:p w14:paraId="731E12A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public static void </w:t>
      </w:r>
      <w:proofErr w:type="gram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String[]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63BD9C0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titik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awal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dijalankan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7C16B36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boolean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true; </w:t>
      </w:r>
    </w:p>
    <w:p w14:paraId="0DED0C27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variabel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boolean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untuk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menyimpan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status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anggota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(true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atau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false).</w:t>
      </w:r>
    </w:p>
    <w:p w14:paraId="59F7DB5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boolean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bayar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true; </w:t>
      </w:r>
    </w:p>
    <w:p w14:paraId="14A70BD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variabel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boolean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untuk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menyimpan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status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pembayaran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iuran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(true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atau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false).</w:t>
      </w:r>
    </w:p>
    <w:p w14:paraId="677D685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</w:p>
    <w:p w14:paraId="51194892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cek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apakah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mahasiswa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sudah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terdaftar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sebagai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anggota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5201D6E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if (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bayar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</w:p>
    <w:p w14:paraId="2B9DB81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nested if: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mahasiswa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anggota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cek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apakah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sudah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membayar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iuran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5CAC9E07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Akses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e-book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dibuka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.");</w:t>
      </w:r>
    </w:p>
    <w:p w14:paraId="6537518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tampilkan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pesan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mahasiswa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sudah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anggota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dan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membayar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iuran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1640745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else </w:t>
      </w:r>
    </w:p>
    <w:p w14:paraId="41BC6A46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 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mahasiswa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anggota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tapi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belum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membayar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iuran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7445E78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Harap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bayar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iuran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dulu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");</w:t>
      </w:r>
    </w:p>
    <w:p w14:paraId="38CF252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tampilkan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pesan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agar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mahasiswa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membayar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iuran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terlebih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dahulu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7DD1AC46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else </w:t>
      </w:r>
    </w:p>
    <w:p w14:paraId="6FCAE879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jika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mahasiswa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bukan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anggota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56454B4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Silakan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daftar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anggota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dahulu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");</w:t>
      </w:r>
    </w:p>
    <w:p w14:paraId="3B662DE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   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tampilkan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pesan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agar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mahasiswa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mendaftar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sebagai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anggota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.</w:t>
      </w:r>
    </w:p>
    <w:p w14:paraId="59FCA0FB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proofErr w:type="gram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4BB8ACC0" w14:textId="0AC91DDE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8B7D87" wp14:editId="23AAC4C6">
                <wp:simplePos x="0" y="0"/>
                <wp:positionH relativeFrom="column">
                  <wp:posOffset>3258404</wp:posOffset>
                </wp:positionH>
                <wp:positionV relativeFrom="paragraph">
                  <wp:posOffset>1716624</wp:posOffset>
                </wp:positionV>
                <wp:extent cx="1440683" cy="274320"/>
                <wp:effectExtent l="0" t="0" r="26670" b="11430"/>
                <wp:wrapNone/>
                <wp:docPr id="5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C5689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41" w:author="Windows User" w:date="2025-09-15T14:39:00Z">
                                <w:pPr/>
                              </w:pPrChange>
                            </w:pPr>
                            <w:ins w:id="42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B7D87" id="_x0000_s1036" type="#_x0000_t202" style="position:absolute;left:0;text-align:left;margin-left:256.55pt;margin-top:135.15pt;width:113.45pt;height:21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" fillcolor="white [3201]" strokeweight=".5pt">
                <v:textbox>
                  <w:txbxContent>
                    <w:p w14:paraId="7B2C5689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43" w:author="Windows User" w:date="2025-09-15T14:39:00Z">
                          <w:pPr/>
                        </w:pPrChange>
                      </w:pPr>
                      <w:ins w:id="44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D3A337" wp14:editId="1A2970B1">
            <wp:extent cx="3663286" cy="1969399"/>
            <wp:effectExtent l="25400" t="25400" r="25400" b="25400"/>
            <wp:docPr id="3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r="40724"/>
                    <a:stretch>
                      <a:fillRect/>
                    </a:stretch>
                  </pic:blipFill>
                  <pic:spPr>
                    <a:xfrm>
                      <a:off x="0" y="0"/>
                      <a:ext cx="3663286" cy="196939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C82D5A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488082E0" w14:textId="0227FA63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BD6854" wp14:editId="11C57E33">
                <wp:simplePos x="0" y="0"/>
                <wp:positionH relativeFrom="column">
                  <wp:posOffset>3593684</wp:posOffset>
                </wp:positionH>
                <wp:positionV relativeFrom="paragraph">
                  <wp:posOffset>746344</wp:posOffset>
                </wp:positionV>
                <wp:extent cx="1440683" cy="274320"/>
                <wp:effectExtent l="0" t="0" r="26670" b="11430"/>
                <wp:wrapNone/>
                <wp:docPr id="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04C79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45" w:author="Windows User" w:date="2025-09-15T14:39:00Z">
                                <w:pPr/>
                              </w:pPrChange>
                            </w:pPr>
                            <w:ins w:id="46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D6854" id="_x0000_s1037" type="#_x0000_t202" style="position:absolute;left:0;text-align:left;margin-left:282.95pt;margin-top:58.75pt;width:113.45pt;height:21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" fillcolor="white [3201]" strokeweight=".5pt">
                <v:textbox>
                  <w:txbxContent>
                    <w:p w14:paraId="30C04C79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47" w:author="Windows User" w:date="2025-09-15T14:39:00Z">
                          <w:pPr/>
                        </w:pPrChange>
                      </w:pPr>
                      <w:ins w:id="48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D4E581" wp14:editId="7C757055">
            <wp:extent cx="4329832" cy="1004918"/>
            <wp:effectExtent l="25400" t="25400" r="25400" b="25400"/>
            <wp:docPr id="3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l="59275" t="1416" r="15235" b="79912"/>
                    <a:stretch>
                      <a:fillRect/>
                    </a:stretch>
                  </pic:blipFill>
                  <pic:spPr>
                    <a:xfrm>
                      <a:off x="0" y="0"/>
                      <a:ext cx="4329832" cy="100491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29B986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2CBEFD9B" w14:textId="699A9DFC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01143" wp14:editId="2C9AB40E">
                <wp:simplePos x="0" y="0"/>
                <wp:positionH relativeFrom="column">
                  <wp:posOffset>3427095</wp:posOffset>
                </wp:positionH>
                <wp:positionV relativeFrom="paragraph">
                  <wp:posOffset>1935568</wp:posOffset>
                </wp:positionV>
                <wp:extent cx="1440180" cy="274320"/>
                <wp:effectExtent l="0" t="0" r="26670" b="11430"/>
                <wp:wrapNone/>
                <wp:docPr id="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97091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49" w:author="Windows User" w:date="2025-09-15T14:39:00Z">
                                <w:pPr/>
                              </w:pPrChange>
                            </w:pPr>
                            <w:ins w:id="50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01143" id="_x0000_s1038" type="#_x0000_t202" style="position:absolute;left:0;text-align:left;margin-left:269.85pt;margin-top:152.4pt;width:113.4pt;height:21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" fillcolor="white [3201]" strokeweight=".5pt">
                <v:textbox>
                  <w:txbxContent>
                    <w:p w14:paraId="1E797091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51" w:author="Windows User" w:date="2025-09-15T14:39:00Z">
                          <w:pPr/>
                        </w:pPrChange>
                      </w:pPr>
                      <w:ins w:id="52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063715A" wp14:editId="7E09B0CC">
            <wp:extent cx="3974021" cy="2184195"/>
            <wp:effectExtent l="25400" t="25400" r="25400" b="25400"/>
            <wp:docPr id="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r="42047"/>
                    <a:stretch>
                      <a:fillRect/>
                    </a:stretch>
                  </pic:blipFill>
                  <pic:spPr>
                    <a:xfrm>
                      <a:off x="0" y="0"/>
                      <a:ext cx="3974021" cy="218419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13F86E" w14:textId="0113A481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372E54A0" w14:textId="51CA48C4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66383" wp14:editId="661DFCF7">
                <wp:simplePos x="0" y="0"/>
                <wp:positionH relativeFrom="column">
                  <wp:posOffset>3571459</wp:posOffset>
                </wp:positionH>
                <wp:positionV relativeFrom="paragraph">
                  <wp:posOffset>774284</wp:posOffset>
                </wp:positionV>
                <wp:extent cx="1440683" cy="274320"/>
                <wp:effectExtent l="0" t="0" r="26670" b="11430"/>
                <wp:wrapNone/>
                <wp:docPr id="6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FE198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53" w:author="Windows User" w:date="2025-09-15T14:39:00Z">
                                <w:pPr/>
                              </w:pPrChange>
                            </w:pPr>
                            <w:ins w:id="54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66383" id="_x0000_s1039" type="#_x0000_t202" style="position:absolute;left:0;text-align:left;margin-left:281.2pt;margin-top:60.95pt;width:113.45pt;height:21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" fillcolor="white [3201]" strokeweight=".5pt">
                <v:textbox>
                  <w:txbxContent>
                    <w:p w14:paraId="5A9FE198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55" w:author="Windows User" w:date="2025-09-15T14:39:00Z">
                          <w:pPr/>
                        </w:pPrChange>
                      </w:pPr>
                      <w:ins w:id="56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4C64722" wp14:editId="60F84FDA">
            <wp:extent cx="4266203" cy="999358"/>
            <wp:effectExtent l="38100" t="38100" r="39370" b="29845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l="59579" r="16776" b="85439"/>
                    <a:stretch>
                      <a:fillRect/>
                    </a:stretch>
                  </pic:blipFill>
                  <pic:spPr>
                    <a:xfrm>
                      <a:off x="0" y="0"/>
                      <a:ext cx="4279700" cy="100252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714E9A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drone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E12092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utara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(drone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terbang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selatan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AB4479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barat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(drone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terbang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6EC215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(drone hover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diam di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418574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Lengkapi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D9FD3E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jawablah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14:paraId="59D4F17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Lengkapi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3FBAA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b. Uji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=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barat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7CE79F95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c. Uji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= “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selatan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CE202F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980CCD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proofErr w:type="gram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152FFD3A" w14:textId="3272E10E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309A31" wp14:editId="395E37E4">
                <wp:simplePos x="0" y="0"/>
                <wp:positionH relativeFrom="column">
                  <wp:posOffset>3304759</wp:posOffset>
                </wp:positionH>
                <wp:positionV relativeFrom="paragraph">
                  <wp:posOffset>1576289</wp:posOffset>
                </wp:positionV>
                <wp:extent cx="1440683" cy="274320"/>
                <wp:effectExtent l="0" t="0" r="26670" b="11430"/>
                <wp:wrapNone/>
                <wp:docPr id="14685069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C9864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57" w:author="Windows User" w:date="2025-09-15T14:39:00Z">
                                <w:pPr/>
                              </w:pPrChange>
                            </w:pPr>
                            <w:ins w:id="58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09A31" id="_x0000_s1040" type="#_x0000_t202" style="position:absolute;left:0;text-align:left;margin-left:260.2pt;margin-top:124.1pt;width:113.45pt;height:21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" fillcolor="white [3201]" strokeweight=".5pt">
                <v:textbox>
                  <w:txbxContent>
                    <w:p w14:paraId="2E9C9864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59" w:author="Windows User" w:date="2025-09-15T14:39:00Z">
                          <w:pPr/>
                        </w:pPrChange>
                      </w:pPr>
                      <w:ins w:id="60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53C3E0" wp14:editId="5BB4575D">
            <wp:extent cx="3756314" cy="1836420"/>
            <wp:effectExtent l="38100" t="38100" r="34925" b="30480"/>
            <wp:docPr id="4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r="40559"/>
                    <a:stretch>
                      <a:fillRect/>
                    </a:stretch>
                  </pic:blipFill>
                  <pic:spPr>
                    <a:xfrm>
                      <a:off x="0" y="0"/>
                      <a:ext cx="3763326" cy="183984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124AFF" w14:textId="77777777" w:rsidR="006B770B" w:rsidRPr="006B770B" w:rsidRDefault="006B770B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D409ED" w14:textId="77777777" w:rsidR="006B770B" w:rsidRPr="006B770B" w:rsidRDefault="006B770B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8DBB8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</w:rPr>
        <w:lastRenderedPageBreak/>
        <w:t>b.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proofErr w:type="gram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4E5F7884" w14:textId="3265D36D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6CC3A2" wp14:editId="1C5E955B">
                <wp:simplePos x="0" y="0"/>
                <wp:positionH relativeFrom="column">
                  <wp:posOffset>3316211</wp:posOffset>
                </wp:positionH>
                <wp:positionV relativeFrom="paragraph">
                  <wp:posOffset>1429889</wp:posOffset>
                </wp:positionV>
                <wp:extent cx="1440683" cy="274320"/>
                <wp:effectExtent l="0" t="0" r="26670" b="11430"/>
                <wp:wrapNone/>
                <wp:docPr id="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1484E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61" w:author="Windows User" w:date="2025-09-15T14:39:00Z">
                                <w:pPr/>
                              </w:pPrChange>
                            </w:pPr>
                            <w:ins w:id="62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CC3A2" id="_x0000_s1041" type="#_x0000_t202" style="position:absolute;left:0;text-align:left;margin-left:261.1pt;margin-top:112.6pt;width:113.45pt;height:21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" fillcolor="white [3201]" strokeweight=".5pt">
                <v:textbox>
                  <w:txbxContent>
                    <w:p w14:paraId="4DB1484E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63" w:author="Windows User" w:date="2025-09-15T14:39:00Z">
                          <w:pPr/>
                        </w:pPrChange>
                      </w:pPr>
                      <w:ins w:id="64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B1881B" wp14:editId="6EBF1BBE">
            <wp:extent cx="3781425" cy="1680746"/>
            <wp:effectExtent l="25400" t="25400" r="25400" b="25400"/>
            <wp:docPr id="4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r="412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8074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F9F376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5A1CF68E" w14:textId="24F88B54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5EE9A" wp14:editId="554A4727">
                <wp:simplePos x="0" y="0"/>
                <wp:positionH relativeFrom="column">
                  <wp:posOffset>3142834</wp:posOffset>
                </wp:positionH>
                <wp:positionV relativeFrom="paragraph">
                  <wp:posOffset>542399</wp:posOffset>
                </wp:positionV>
                <wp:extent cx="1440683" cy="274320"/>
                <wp:effectExtent l="0" t="0" r="26670" b="11430"/>
                <wp:wrapNone/>
                <wp:docPr id="14685069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DC756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65" w:author="Windows User" w:date="2025-09-15T14:39:00Z">
                                <w:pPr/>
                              </w:pPrChange>
                            </w:pPr>
                            <w:ins w:id="66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5EE9A" id="_x0000_s1042" type="#_x0000_t202" style="position:absolute;left:0;text-align:left;margin-left:247.45pt;margin-top:42.7pt;width:113.45pt;height:21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" fillcolor="white [3201]" strokeweight=".5pt">
                <v:textbox>
                  <w:txbxContent>
                    <w:p w14:paraId="525DC756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67" w:author="Windows User" w:date="2025-09-15T14:39:00Z">
                          <w:pPr/>
                        </w:pPrChange>
                      </w:pPr>
                      <w:ins w:id="68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98411C" wp14:editId="6BA2AF7D">
            <wp:extent cx="3380370" cy="762876"/>
            <wp:effectExtent l="38100" t="38100" r="29845" b="37465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l="60265" r="12916" b="82150"/>
                    <a:stretch>
                      <a:fillRect/>
                    </a:stretch>
                  </pic:blipFill>
                  <pic:spPr>
                    <a:xfrm>
                      <a:off x="0" y="0"/>
                      <a:ext cx="3382710" cy="76340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2B8FC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3636EE14" w14:textId="42ED03C5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B6725D" wp14:editId="3E20B6AE">
                <wp:simplePos x="0" y="0"/>
                <wp:positionH relativeFrom="column">
                  <wp:posOffset>3312050</wp:posOffset>
                </wp:positionH>
                <wp:positionV relativeFrom="paragraph">
                  <wp:posOffset>1443049</wp:posOffset>
                </wp:positionV>
                <wp:extent cx="1440683" cy="274320"/>
                <wp:effectExtent l="0" t="0" r="26670" b="11430"/>
                <wp:wrapNone/>
                <wp:docPr id="146850694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41DE2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69" w:author="Windows User" w:date="2025-09-15T14:39:00Z">
                                <w:pPr/>
                              </w:pPrChange>
                            </w:pPr>
                            <w:ins w:id="70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6725D" id="_x0000_s1043" type="#_x0000_t202" style="position:absolute;left:0;text-align:left;margin-left:260.8pt;margin-top:113.65pt;width:113.45pt;height:21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" fillcolor="white [3201]" strokeweight=".5pt">
                <v:textbox>
                  <w:txbxContent>
                    <w:p w14:paraId="53B41DE2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71" w:author="Windows User" w:date="2025-09-15T14:39:00Z">
                          <w:pPr/>
                        </w:pPrChange>
                      </w:pPr>
                      <w:ins w:id="72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7DCC8CD" wp14:editId="5C103178">
            <wp:extent cx="3752850" cy="1685360"/>
            <wp:effectExtent l="25400" t="25400" r="25400" b="2540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r="412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8536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4583E9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78672CEE" w14:textId="18AA4AD1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7F0F5A" wp14:editId="74FF4F1F">
                <wp:simplePos x="0" y="0"/>
                <wp:positionH relativeFrom="column">
                  <wp:posOffset>3539622</wp:posOffset>
                </wp:positionH>
                <wp:positionV relativeFrom="paragraph">
                  <wp:posOffset>539772</wp:posOffset>
                </wp:positionV>
                <wp:extent cx="1440683" cy="274320"/>
                <wp:effectExtent l="0" t="0" r="26670" b="11430"/>
                <wp:wrapNone/>
                <wp:docPr id="14685069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365A0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73" w:author="Windows User" w:date="2025-09-15T14:39:00Z">
                                <w:pPr/>
                              </w:pPrChange>
                            </w:pPr>
                            <w:ins w:id="74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F0F5A" id="_x0000_s1044" type="#_x0000_t202" style="position:absolute;left:0;text-align:left;margin-left:278.7pt;margin-top:42.5pt;width:113.45pt;height:21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" fillcolor="white [3201]" strokeweight=".5pt">
                <v:textbox>
                  <w:txbxContent>
                    <w:p w14:paraId="6D2365A0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75" w:author="Windows User" w:date="2025-09-15T14:39:00Z">
                          <w:pPr/>
                        </w:pPrChange>
                      </w:pPr>
                      <w:ins w:id="76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446AFFE" wp14:editId="0EE5F65B">
            <wp:extent cx="4187037" cy="758979"/>
            <wp:effectExtent l="25400" t="25400" r="25400" b="25400"/>
            <wp:docPr id="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l="60121" r="4965" b="78251"/>
                    <a:stretch>
                      <a:fillRect/>
                    </a:stretch>
                  </pic:blipFill>
                  <pic:spPr>
                    <a:xfrm>
                      <a:off x="0" y="0"/>
                      <a:ext cx="4187037" cy="75897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339847" w14:textId="46C89934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Melzaqi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tol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B65B256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Aturannya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775F37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saldo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 xml:space="preserve"> e-Toll ≥ 20.000 → </w:t>
      </w: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boleh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Gungsuh" w:hAnsi="Times New Roman" w:cs="Times New Roman"/>
          <w:sz w:val="24"/>
          <w:szCs w:val="24"/>
        </w:rPr>
        <w:t>masuk</w:t>
      </w:r>
      <w:proofErr w:type="spellEnd"/>
      <w:r w:rsidRPr="006B770B">
        <w:rPr>
          <w:rFonts w:ascii="Times New Roman" w:eastAsia="Gungsuh" w:hAnsi="Times New Roman" w:cs="Times New Roman"/>
          <w:sz w:val="24"/>
          <w:szCs w:val="24"/>
        </w:rPr>
        <w:t>.</w:t>
      </w:r>
    </w:p>
    <w:p w14:paraId="498C8FE1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88ED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Melzaqi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0CC1B9" w14:textId="0CDE085B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33698" wp14:editId="33D56A31">
                <wp:simplePos x="0" y="0"/>
                <wp:positionH relativeFrom="column">
                  <wp:posOffset>3476625</wp:posOffset>
                </wp:positionH>
                <wp:positionV relativeFrom="paragraph">
                  <wp:posOffset>1015518</wp:posOffset>
                </wp:positionV>
                <wp:extent cx="1440683" cy="274320"/>
                <wp:effectExtent l="0" t="0" r="26670" b="11430"/>
                <wp:wrapNone/>
                <wp:docPr id="14685069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1E84B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77" w:author="Windows User" w:date="2025-09-15T14:39:00Z">
                                <w:pPr/>
                              </w:pPrChange>
                            </w:pPr>
                            <w:ins w:id="78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33698" id="_x0000_s1045" type="#_x0000_t202" style="position:absolute;left:0;text-align:left;margin-left:273.75pt;margin-top:79.95pt;width:113.45pt;height:21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" fillcolor="white [3201]" strokeweight=".5pt">
                <v:textbox>
                  <w:txbxContent>
                    <w:p w14:paraId="4CC1E84B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79" w:author="Windows User" w:date="2025-09-15T14:39:00Z">
                          <w:pPr/>
                        </w:pPrChange>
                      </w:pPr>
                      <w:ins w:id="80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ACFE750" wp14:editId="625A7960">
            <wp:extent cx="4089855" cy="1254673"/>
            <wp:effectExtent l="38100" t="38100" r="44450" b="41275"/>
            <wp:docPr id="4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260" cy="126522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709419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9EE5E4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tunjukkan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3591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Perbaiki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9D303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4F0FF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2E2323E2" w14:textId="453E8969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2A4E66" wp14:editId="1848A906">
                <wp:simplePos x="0" y="0"/>
                <wp:positionH relativeFrom="column">
                  <wp:posOffset>4174709</wp:posOffset>
                </wp:positionH>
                <wp:positionV relativeFrom="paragraph">
                  <wp:posOffset>1898869</wp:posOffset>
                </wp:positionV>
                <wp:extent cx="1440683" cy="274320"/>
                <wp:effectExtent l="0" t="0" r="26670" b="11430"/>
                <wp:wrapNone/>
                <wp:docPr id="14685069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279C0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81" w:author="Windows User" w:date="2025-09-15T14:39:00Z">
                                <w:pPr/>
                              </w:pPrChange>
                            </w:pPr>
                            <w:ins w:id="82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A4E66" id="_x0000_s1046" type="#_x0000_t202" style="position:absolute;left:0;text-align:left;margin-left:328.7pt;margin-top:149.5pt;width:113.45pt;height:21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" fillcolor="white [3201]" strokeweight=".5pt">
                <v:textbox>
                  <w:txbxContent>
                    <w:p w14:paraId="45C279C0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83" w:author="Windows User" w:date="2025-09-15T14:39:00Z">
                          <w:pPr/>
                        </w:pPrChange>
                      </w:pPr>
                      <w:ins w:id="84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4B84400" wp14:editId="4307CDC8">
            <wp:extent cx="5453115" cy="2121776"/>
            <wp:effectExtent l="38100" t="38100" r="33655" b="31115"/>
            <wp:docPr id="4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r="5353" b="24025"/>
                    <a:stretch>
                      <a:fillRect/>
                    </a:stretch>
                  </pic:blipFill>
                  <pic:spPr>
                    <a:xfrm>
                      <a:off x="0" y="0"/>
                      <a:ext cx="5462577" cy="212545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2469B3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F7C54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1.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1500e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bukan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angka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yang valid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tipe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int</w:t>
      </w:r>
    </w:p>
    <w:p w14:paraId="2C58190C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2.Method 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main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ditutup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di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baris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ke-4 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(})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jadi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semua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statement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setelahnya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if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berada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di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method.</w:t>
      </w:r>
    </w:p>
    <w:p w14:paraId="4AC5BC8C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3.println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berada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di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tempat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yang salah →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bukan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bagian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dari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method → error.</w:t>
      </w:r>
    </w:p>
    <w:p w14:paraId="1EDF22E0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4.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else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muncul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di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luar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if,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karena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{}</w:t>
      </w: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sebelumnya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sudah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ditutup</w:t>
      </w:r>
      <w:proofErr w:type="spellEnd"/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.</w:t>
      </w:r>
    </w:p>
    <w:p w14:paraId="7149A0F2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B770B">
        <w:rPr>
          <w:rFonts w:ascii="Times New Roman" w:eastAsia="Times New Roman" w:hAnsi="Times New Roman" w:cs="Times New Roman"/>
          <w:color w:val="0000FF"/>
          <w:sz w:val="24"/>
          <w:szCs w:val="24"/>
        </w:rPr>
        <w:t>5.</w:t>
      </w:r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System.out.println("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Saldo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cukup</w:t>
      </w:r>
      <w:proofErr w:type="spellEnd"/>
      <w:r w:rsidRPr="006B770B">
        <w:rPr>
          <w:rFonts w:ascii="Times New Roman" w:eastAsia="Times New Roman" w:hAnsi="Times New Roman" w:cs="Times New Roman"/>
          <w:color w:val="FF0000"/>
          <w:sz w:val="24"/>
          <w:szCs w:val="24"/>
        </w:rPr>
        <w:t>");</w:t>
      </w:r>
    </w:p>
    <w:p w14:paraId="30B05F3F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Masih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berada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di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luar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method/class,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sehingga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compiler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menganggapnya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bukan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bagian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dari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program → error class, interface, or </w:t>
      </w:r>
      <w:proofErr w:type="spellStart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>enum</w:t>
      </w:r>
      <w:proofErr w:type="spellEnd"/>
      <w:r w:rsidRPr="006B770B">
        <w:rPr>
          <w:rFonts w:ascii="Times New Roman" w:eastAsia="Cardo" w:hAnsi="Times New Roman" w:cs="Times New Roman"/>
          <w:color w:val="0000FF"/>
          <w:sz w:val="24"/>
          <w:szCs w:val="24"/>
        </w:rPr>
        <w:t xml:space="preserve"> expected.</w:t>
      </w:r>
    </w:p>
    <w:p w14:paraId="7942CD20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12C42B48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proofErr w:type="gram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Source Code</w:t>
      </w:r>
    </w:p>
    <w:p w14:paraId="0ABD16F1" w14:textId="2A0EC494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467E42" wp14:editId="26938737">
                <wp:simplePos x="0" y="0"/>
                <wp:positionH relativeFrom="column">
                  <wp:posOffset>3252689</wp:posOffset>
                </wp:positionH>
                <wp:positionV relativeFrom="paragraph">
                  <wp:posOffset>1112651</wp:posOffset>
                </wp:positionV>
                <wp:extent cx="1440683" cy="274320"/>
                <wp:effectExtent l="0" t="0" r="26670" b="11430"/>
                <wp:wrapNone/>
                <wp:docPr id="14685069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95072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85" w:author="Windows User" w:date="2025-09-15T14:39:00Z">
                                <w:pPr/>
                              </w:pPrChange>
                            </w:pPr>
                            <w:ins w:id="86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67E42" id="_x0000_s1047" type="#_x0000_t202" style="position:absolute;left:0;text-align:left;margin-left:256.1pt;margin-top:87.6pt;width:113.45pt;height:21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" fillcolor="white [3201]" strokeweight=".5pt">
                <v:textbox>
                  <w:txbxContent>
                    <w:p w14:paraId="74A95072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87" w:author="Windows User" w:date="2025-09-15T14:39:00Z">
                          <w:pPr/>
                        </w:pPrChange>
                      </w:pPr>
                      <w:ins w:id="88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AAC869" wp14:editId="1BCFB660">
            <wp:extent cx="3615342" cy="1254673"/>
            <wp:effectExtent l="38100" t="38100" r="42545" b="41275"/>
            <wp:docPr id="4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r="49650"/>
                    <a:stretch>
                      <a:fillRect/>
                    </a:stretch>
                  </pic:blipFill>
                  <pic:spPr>
                    <a:xfrm>
                      <a:off x="0" y="0"/>
                      <a:ext cx="3653438" cy="126789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325CE5B" w14:textId="79F794A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>Printscreen</w:t>
      </w:r>
      <w:proofErr w:type="spellEnd"/>
      <w:r w:rsidRPr="006B770B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</w:t>
      </w:r>
    </w:p>
    <w:p w14:paraId="562FF404" w14:textId="1E0A3502" w:rsidR="006B770B" w:rsidRPr="006B770B" w:rsidRDefault="00DA3392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044E1" wp14:editId="402D31F9">
                <wp:simplePos x="0" y="0"/>
                <wp:positionH relativeFrom="column">
                  <wp:posOffset>3263572</wp:posOffset>
                </wp:positionH>
                <wp:positionV relativeFrom="paragraph">
                  <wp:posOffset>420764</wp:posOffset>
                </wp:positionV>
                <wp:extent cx="1440683" cy="274320"/>
                <wp:effectExtent l="0" t="0" r="26670" b="11430"/>
                <wp:wrapNone/>
                <wp:docPr id="14685069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8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6F907" w14:textId="77777777" w:rsidR="00DA3392" w:rsidRPr="00233BB1" w:rsidRDefault="00DA3392" w:rsidP="00DA3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pPrChange w:id="89" w:author="Windows User" w:date="2025-09-15T14:39:00Z">
                                <w:pPr/>
                              </w:pPrChange>
                            </w:pPr>
                            <w:ins w:id="90" w:author="Windows User" w:date="2025-09-15T14:39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id-ID"/>
                                </w:rPr>
                                <w:t>G1A025015</w:t>
                              </w:r>
                            </w:ins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G1A025015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044E1" id="_x0000_s1048" type="#_x0000_t202" style="position:absolute;left:0;text-align:left;margin-left:256.95pt;margin-top:33.15pt;width:113.45pt;height:21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" fillcolor="white [3201]" strokeweight=".5pt">
                <v:textbox>
                  <w:txbxContent>
                    <w:p w14:paraId="02A6F907" w14:textId="77777777" w:rsidR="00DA3392" w:rsidRPr="00233BB1" w:rsidRDefault="00DA3392" w:rsidP="00DA33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pPrChange w:id="91" w:author="Windows User" w:date="2025-09-15T14:39:00Z">
                          <w:pPr/>
                        </w:pPrChange>
                      </w:pPr>
                      <w:ins w:id="92" w:author="Windows User" w:date="2025-09-15T14:39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G1A025015</w:t>
                        </w:r>
                      </w:ins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G1A025015</w:t>
                      </w:r>
                    </w:p>
                  </w:txbxContent>
                </v:textbox>
              </v:shape>
            </w:pict>
          </mc:Fallback>
        </mc:AlternateContent>
      </w:r>
      <w:r w:rsidR="006B770B" w:rsidRPr="006B77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DECDCB" wp14:editId="51B5C95E">
            <wp:extent cx="3651716" cy="671348"/>
            <wp:effectExtent l="38100" t="38100" r="44450" b="33655"/>
            <wp:docPr id="4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l="64405" r="11542" b="75242"/>
                    <a:stretch>
                      <a:fillRect/>
                    </a:stretch>
                  </pic:blipFill>
                  <pic:spPr>
                    <a:xfrm>
                      <a:off x="0" y="0"/>
                      <a:ext cx="3663631" cy="67353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B10F04" w14:textId="77777777" w:rsidR="006B770B" w:rsidRPr="006B770B" w:rsidRDefault="006B770B" w:rsidP="006B770B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3813E47" w14:textId="60041C40" w:rsidR="006B770B" w:rsidRPr="006B770B" w:rsidRDefault="006B770B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KESIMPULAN DAN SARAN</w:t>
      </w:r>
    </w:p>
    <w:p w14:paraId="503F026F" w14:textId="77777777" w:rsidR="006B770B" w:rsidRPr="006B770B" w:rsidRDefault="006B770B" w:rsidP="006B770B">
      <w:pPr>
        <w:tabs>
          <w:tab w:val="left" w:pos="69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KESIMPULAN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 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hasil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kajian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teori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disimpulkan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bahwa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struktur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if, if-else, dan if-else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if-else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memiliki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sangat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penting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memungkinkan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menyesuaikan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jalannya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eksekusi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tertentu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memberikan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respons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input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adaptif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mudah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dipahami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kegiatan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baik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melalui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pembuatan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game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Python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maupun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mobile phone,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kondisional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mengevaluasi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berbeda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menentukan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aksi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skenario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demikian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melihat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langsung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dampak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keputusan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mereka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pemahaman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alur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nyata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konkret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1C4D3198" w14:textId="77777777" w:rsidR="006B770B" w:rsidRPr="006B770B" w:rsidRDefault="006B770B" w:rsidP="006B77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Selain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aspek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teknis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penerapan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mendorong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pengembangan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analitis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sistematis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memecah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masalah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menganalisis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kemungkinan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mengambil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keputusan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sesuai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masing-masing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Proses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melatih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pola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komputasional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problem-solving,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keterampilan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kritis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berguna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tetapi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pemecahan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masalah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konteks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lain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game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edukatif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motivasi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bereksperimen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mencoba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skenario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hubungan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sebab-akibat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pengalaman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menyenangkan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587462D1" w14:textId="77777777" w:rsidR="006B770B" w:rsidRPr="006B770B" w:rsidRDefault="006B770B" w:rsidP="006B770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SARAN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 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Disarankan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agar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selalu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menekankan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latihan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melibatkan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skenario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nyata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memperoleh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pengalaman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langsung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merancang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interaktif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adaptif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efektif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Praktikum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sebaiknya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dilengkapi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diskusi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evaluasi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hasil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refleksi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terhadap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kesalahan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agar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penyebab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kesalahan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belajar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memperbaikinya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Pengajar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dianjurkan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mendorong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mencoba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kombinasi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kondisi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percabangan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bertingkat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simulasi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relevan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kemampuan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berpikir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analitis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kreatif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sistematis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berkembang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optimal.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pendekatan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tidak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menguasai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keterampilan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teknis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menulis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kode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tetapi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juga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mampu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mengaplikasikan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logika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adaptif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kreatif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berbagai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situasi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sekaligus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membangun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dasar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kuat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memahami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lebih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kompleks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 masa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depan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3FFDA86" w14:textId="77777777" w:rsidR="006B770B" w:rsidRPr="006B770B" w:rsidRDefault="006B770B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6B770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DAFTAR PUSTAKA</w:t>
      </w:r>
    </w:p>
    <w:p w14:paraId="096EFE0E" w14:textId="77777777" w:rsidR="006B770B" w:rsidRPr="006B770B" w:rsidRDefault="006B770B" w:rsidP="006B77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ECC0097" w14:textId="62A727B5" w:rsidR="006B770B" w:rsidRPr="006B770B" w:rsidRDefault="006B770B" w:rsidP="006B770B">
      <w:pPr>
        <w:tabs>
          <w:tab w:val="left" w:pos="70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Afrizal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A. S. (2017).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Rancang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Bangun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Pembelajaran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Dasar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Berbasis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Mobile Phone.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Jurnal</w:t>
      </w:r>
      <w:proofErr w:type="spellEnd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TIPS: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Jurnal</w:t>
      </w:r>
      <w:proofErr w:type="spellEnd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Teknologi</w:t>
      </w:r>
      <w:proofErr w:type="spellEnd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Informasi</w:t>
      </w:r>
      <w:proofErr w:type="spellEnd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dan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Komputer</w:t>
      </w:r>
      <w:proofErr w:type="spellEnd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Politeknik</w:t>
      </w:r>
      <w:proofErr w:type="spellEnd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</w:r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Sekayu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6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(1), 1-19.</w:t>
      </w:r>
    </w:p>
    <w:p w14:paraId="6C40779E" w14:textId="2AD50DE2" w:rsidR="006B770B" w:rsidRPr="006B770B" w:rsidRDefault="006B770B" w:rsidP="006B770B">
      <w:pPr>
        <w:tabs>
          <w:tab w:val="left" w:pos="70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Pambudi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S., &amp;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Setiawan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A. (2025).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Pelatihan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Dasar </w:t>
      </w:r>
      <w:proofErr w:type="gram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Python::</w:t>
      </w:r>
      <w:proofErr w:type="gram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Meningkatkan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Literasi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Teknologi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Siswa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melalui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Pembuatan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Game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Tebak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Angka di SMAN 1 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Pamotan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Indonesian Research Journal on Education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5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(1), 7-12.</w:t>
      </w:r>
    </w:p>
    <w:p w14:paraId="0039DB6B" w14:textId="77777777" w:rsidR="006B770B" w:rsidRPr="006B770B" w:rsidRDefault="006B770B" w:rsidP="006B770B">
      <w:pPr>
        <w:tabs>
          <w:tab w:val="left" w:pos="70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Sagala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A. A. H., &amp;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Yahfizham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Y. (2024).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Analisis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Pengenalan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Algoritma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Pemrograman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Matematika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Kehidupan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Sehari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Hari.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Morfologi</w:t>
      </w:r>
      <w:proofErr w:type="spellEnd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: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Jurnal</w:t>
      </w:r>
      <w:proofErr w:type="spellEnd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Ilmu</w:t>
      </w:r>
      <w:proofErr w:type="spellEnd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</w:r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ab/>
        <w:t xml:space="preserve">Pendidikan, Bahasa, Sastra dan </w:t>
      </w:r>
      <w:proofErr w:type="spellStart"/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Budaya</w:t>
      </w:r>
      <w:proofErr w:type="spellEnd"/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Pr="006B770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2</w:t>
      </w:r>
      <w:r w:rsidRPr="006B770B">
        <w:rPr>
          <w:rFonts w:ascii="Times New Roman" w:eastAsia="Times New Roman" w:hAnsi="Times New Roman" w:cs="Times New Roman"/>
          <w:sz w:val="24"/>
          <w:szCs w:val="24"/>
          <w:highlight w:val="white"/>
        </w:rPr>
        <w:t>(1), 01-16.</w:t>
      </w:r>
    </w:p>
    <w:p w14:paraId="65B171F8" w14:textId="77777777" w:rsidR="006B770B" w:rsidRPr="006B770B" w:rsidRDefault="006B770B" w:rsidP="006B770B">
      <w:pPr>
        <w:spacing w:after="0" w:line="360" w:lineRule="auto"/>
        <w:jc w:val="center"/>
        <w:rPr>
          <w:ins w:id="93" w:author="Windows User" w:date="2025-09-15T14:39:00Z"/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ins w:id="94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LANDASAN TEORI</w:t>
        </w:r>
      </w:ins>
    </w:p>
    <w:p w14:paraId="636E14E7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95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9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Perkembangan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teknologi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mobile phone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peluang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edukatif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diakses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fleksibel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oleh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Salah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satu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aspek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penting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mengambil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keputusan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menanggapi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input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Afrizal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(2017)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menekankan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bahwa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rancang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bangun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mobile phone,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struktur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kontrol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merupakan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salah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satu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komponen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fundamental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harus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dipahami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diterapkan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oleh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agar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berjalan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dinamis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1124CBA5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97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9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Struktur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kontrol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memungkinkan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mengeksekusi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sekelompok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perintah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tertentu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ketika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tertentu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terpenuhi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Pernyataan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if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di mana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eksekusi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blok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dilakukan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hanya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diuji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bernilai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benar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(true)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Konsep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sangat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responsif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terhadap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input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misalnya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ketika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memasukkan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jawaban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pada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soal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menilai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jawaban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memberikan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feedback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sesuai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if,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membedakan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antara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berbeda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mengambil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langkah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berdasarkan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4BA537BB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99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0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Selain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pernyataan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if,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struktur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if-else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digunakan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ketika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harus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memilih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antara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dua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jalur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eksekusi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if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bernilai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benar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blok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if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dieksekusi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;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bernilai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salah,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blok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else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dijalankan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if-else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memperluas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menanggapi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input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bervariasi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contoh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memasukkan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jawaban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benar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Selamat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jawaban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Anda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benar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!”;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namun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jawaban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salah,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Coba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jawaban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salah.”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demikian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if-else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memungkinkan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informatif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pengalaman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efektif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1C57E304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01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0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lanjut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bertingkat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(if-else if-else)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memungkinkan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mengevaluasi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beberapa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berurutan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menangani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kemungkinan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kompleks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bertingkat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digunakan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menilai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jawaban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beberapa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kategori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misalnya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jawaban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hampir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atau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salah,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feedback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diberikan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spesifik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membantu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proses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Afrizal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(2017)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menekankan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bahwa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bertingkat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sangat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penting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meningkatkan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kualitas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terutama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memberikan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pengalaman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mendekati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nyata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di mana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banyak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faktor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harus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dipertimbangkan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pengambilan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keputusan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72ACE15F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03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0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berperan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penting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alur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program yang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jelas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mudah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dipahami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baik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maupun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akhir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konteks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penerapan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struktur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if, if-else, dan if-else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if-else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membantu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mahasiswa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konsep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fondasi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modern.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mahasiswa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merancang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mampu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menanggapi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input,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keputusan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memberikan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output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sesuai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6D4F004E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05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0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Afrizal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(2017)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menyoroti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pentingnya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pemahaman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konteks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mobile phone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bersifat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Struktur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kontrol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memungkinkan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menambahkan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elemen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interaktivitas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responsivitas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pada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Misalnya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menyesuaikan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materi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ditampilkan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berdasarkan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jawaban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sebelumnya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atau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tertentu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proses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adaptif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personal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Hal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menunjukkan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bahwa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bukan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sekadar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konsep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teknis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tetapi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memiliki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pedagogis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signifikan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meningkatkan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efektivitas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0ACBA7DA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07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0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keseluruhan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pemahaman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penerapan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struktur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seperti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if, if-else, dan if-else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if-else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merupakan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landasan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penting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menerapkan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konsep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menciptakan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responsif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memberikan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pengalaman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efektif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Afrizal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(2017)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menekankan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bahwa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merancang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alur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melalui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keterampilan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harus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dimiliki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oleh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mahasiswa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atau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programmer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pemula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karena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fondasi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kompleks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di masa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41F2FEE2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09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1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kondisional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aspek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sangat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penting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merupakan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salah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satu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konsep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memungkinkan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menyesuaikan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jalannya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eksekusi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berdasarkan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tertentu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Pambudi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Setiawan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(2025)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menyatakan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bahwa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pengenalan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melalui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seperti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pembuatan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game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Tebak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Angka”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Python,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memberikan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pengalaman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langsung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memanfaatkan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melihat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bagaimana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keputusan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mereka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memengaruhi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hasil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nyata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2228EFC8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11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1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memfasilitasi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analitis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kegiatan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mengevaluasi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kemungkinan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menentukan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aksi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sesuai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Proses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melatih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keterampilan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sistematis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tetapi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pemecahan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masalah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pada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konteks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luas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Selain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langsung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termotivasi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mengeksplorasi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mencoba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skenario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berbeda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hubungan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sebab-akibat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program.</w:t>
        </w:r>
      </w:ins>
    </w:p>
    <w:p w14:paraId="178390AB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13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1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Selain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aspek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teknis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penerapan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memiliki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nilai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pedagogis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signifikan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menggunakan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bagaimana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merancang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alur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menilai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serta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memberikan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respons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terhadap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input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Hal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membantu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membangun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fondasi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sekaligus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menumbuhkan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kritis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mengambil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keputusan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terstruktur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Pambudi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Setiawan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(2025)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menunjukkan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bahwa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game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edukatif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proses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menarik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partisipatif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karena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melihat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dampak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langsung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mereka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tulis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2D51AEC3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15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1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Selain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penerapan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konteks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mendukung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adaptif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personal.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merespons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input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berbeda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sesuai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mendapatkan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feedback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relevan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spesifik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Hal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membantu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konsep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Integrasi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meningkatkan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keterampilan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teknis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tetapi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melatih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analitis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kreatif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31AA42FC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17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1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keseluruhan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penerapan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Python,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seperti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game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Tebak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Angka”,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memberikan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kontribusi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signifikan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terhadap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peningkatan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literasi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teknologi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pola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komputasional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serta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problem-solving. Hal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menegaskan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bahwa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pemahaman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penguasaan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struktur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merupakan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fondasi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penting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sekaligus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mempersiapkan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menghadapi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tantangan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kompleks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di masa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mendatang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6BD896B6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19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2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Selain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meningkatkan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pemahaman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teknis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penerapan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membantu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mengembangkan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strategi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pemecahan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masalah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efektif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mengantisipasi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kemungkinan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mungkin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muncul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alur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menyiapkan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sesuai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agar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berjalan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benar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Hal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menumbuhkan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proaktif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di mana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menunggu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kesalahan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tetapi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merancang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solusi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sejak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awal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6F1AA3CC" w14:textId="77777777" w:rsidR="006B770B" w:rsidRPr="006B770B" w:rsidRDefault="006B770B" w:rsidP="006B770B">
      <w:pPr>
        <w:spacing w:after="0" w:line="360" w:lineRule="auto"/>
        <w:ind w:firstLine="708"/>
        <w:jc w:val="both"/>
        <w:rPr>
          <w:ins w:id="121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2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memungkinkan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mengeksplorasi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bersyarat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kompleks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kombinasi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beberapa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mereka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merancang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fleksibel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adaptif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serta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meningkatkan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kritis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sistematis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  <w:r w:rsidRPr="006B770B">
          <w:rPr>
            <w:rFonts w:ascii="Times New Roman" w:hAnsi="Times New Roman" w:cs="Times New Roman"/>
          </w:rPr>
          <w:br w:type="page"/>
        </w:r>
      </w:ins>
    </w:p>
    <w:p w14:paraId="6C0AC7A9" w14:textId="77777777" w:rsidR="006B770B" w:rsidRPr="006B770B" w:rsidRDefault="006B770B" w:rsidP="006B770B">
      <w:pPr>
        <w:spacing w:after="0" w:line="360" w:lineRule="auto"/>
        <w:ind w:firstLine="708"/>
        <w:jc w:val="center"/>
        <w:rPr>
          <w:ins w:id="123" w:author="Windows User" w:date="2025-09-15T14:39:00Z"/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ins w:id="124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SOAL DAN PEMBAHASAN</w:t>
        </w:r>
      </w:ins>
    </w:p>
    <w:p w14:paraId="749A96A7" w14:textId="77777777" w:rsidR="006B770B" w:rsidRPr="006B770B" w:rsidRDefault="006B770B" w:rsidP="006B770B">
      <w:pPr>
        <w:spacing w:after="0" w:line="360" w:lineRule="auto"/>
        <w:rPr>
          <w:ins w:id="125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12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1. Ade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merupakan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seorang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arsitek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programmer yang mana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sederhana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mengecek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apakah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sebuah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ruangan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bisa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ruang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kelas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”.</w:t>
        </w:r>
      </w:ins>
    </w:p>
    <w:p w14:paraId="69927309" w14:textId="77777777" w:rsidR="006B770B" w:rsidRPr="006B770B" w:rsidRDefault="006B770B" w:rsidP="006B770B">
      <w:pPr>
        <w:spacing w:after="0" w:line="360" w:lineRule="auto"/>
        <w:rPr>
          <w:ins w:id="127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2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:</w:t>
        </w:r>
      </w:ins>
    </w:p>
    <w:p w14:paraId="32540F8A" w14:textId="77777777" w:rsidR="006B770B" w:rsidRPr="006B770B" w:rsidRDefault="006B770B" w:rsidP="006B770B">
      <w:pPr>
        <w:spacing w:after="0" w:line="360" w:lineRule="auto"/>
        <w:rPr>
          <w:ins w:id="129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13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Panjang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ruangan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minimal 5 meter.</w:t>
        </w:r>
      </w:ins>
    </w:p>
    <w:p w14:paraId="5DE4F0DB" w14:textId="77777777" w:rsidR="006B770B" w:rsidRPr="006B770B" w:rsidRDefault="006B770B" w:rsidP="006B770B">
      <w:pPr>
        <w:spacing w:after="0" w:line="360" w:lineRule="auto"/>
        <w:rPr>
          <w:ins w:id="131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3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ruangan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minimal 4 meter.</w:t>
        </w:r>
      </w:ins>
    </w:p>
    <w:p w14:paraId="32F8E597" w14:textId="77777777" w:rsidR="006B770B" w:rsidRPr="006B770B" w:rsidRDefault="006B770B" w:rsidP="006B770B">
      <w:pPr>
        <w:spacing w:after="0" w:line="360" w:lineRule="auto"/>
        <w:rPr>
          <w:ins w:id="133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3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kedua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syarat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dipenuhi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hasilnya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Ruang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kelas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”.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,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Bukan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ruang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proofErr w:type="gram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kelas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“</w:t>
        </w:r>
        <w:proofErr w:type="gram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118C9824" w14:textId="77777777" w:rsidR="006B770B" w:rsidRPr="006B770B" w:rsidRDefault="006B770B" w:rsidP="006B770B">
      <w:pPr>
        <w:spacing w:after="0" w:line="360" w:lineRule="auto"/>
        <w:rPr>
          <w:ins w:id="135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3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Pernyataan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:</w:t>
        </w:r>
      </w:ins>
    </w:p>
    <w:p w14:paraId="59B55F17" w14:textId="77777777" w:rsidR="006B770B" w:rsidRPr="006B770B" w:rsidRDefault="006B770B" w:rsidP="006B770B">
      <w:pPr>
        <w:spacing w:after="0" w:line="360" w:lineRule="auto"/>
        <w:rPr>
          <w:ins w:id="137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3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sebuah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ruangan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memiliki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panjang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= 6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= 3,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proofErr w:type="gram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mencetak“</w:t>
        </w:r>
        <w:proofErr w:type="gram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Ruang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kelas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”.</w:t>
        </w:r>
      </w:ins>
    </w:p>
    <w:p w14:paraId="1E0DD02C" w14:textId="77777777" w:rsidR="006B770B" w:rsidRPr="006B770B" w:rsidRDefault="006B770B" w:rsidP="006B770B">
      <w:pPr>
        <w:spacing w:after="0" w:line="360" w:lineRule="auto"/>
        <w:rPr>
          <w:ins w:id="139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4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Apakah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pernyataan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benar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atau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salah?</w:t>
        </w:r>
      </w:ins>
    </w:p>
    <w:p w14:paraId="12F7E128" w14:textId="77777777" w:rsidR="006B770B" w:rsidRPr="006B770B" w:rsidRDefault="006B770B" w:rsidP="006B770B">
      <w:pPr>
        <w:spacing w:after="0" w:line="360" w:lineRule="auto"/>
        <w:rPr>
          <w:ins w:id="141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4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Pembahasan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:</w:t>
        </w:r>
      </w:ins>
    </w:p>
    <w:p w14:paraId="4A8585B6" w14:textId="77777777" w:rsidR="006B770B" w:rsidRPr="006B770B" w:rsidRDefault="006B770B" w:rsidP="006B770B">
      <w:pPr>
        <w:spacing w:after="0" w:line="360" w:lineRule="auto"/>
        <w:rPr>
          <w:ins w:id="143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  <w:highlight w:val="white"/>
        </w:rPr>
      </w:pPr>
      <w:proofErr w:type="spellStart"/>
      <w:ins w:id="144" w:author="Windows User" w:date="2025-09-15T14:39:00Z"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jawabannya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adalah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proofErr w:type="gram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salah,karena</w:t>
        </w:r>
        <w:proofErr w:type="spellEnd"/>
        <w:proofErr w:type="gram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syarat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bisa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dibilang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“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Ruang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kelas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”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adalah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panjang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&gt;= 5 &amp;&amp;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lebar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&gt;= 4)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sedangkan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lebarnya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adalah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3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jadi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otomatis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jawabannya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otomatis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ke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else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yaitu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“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Bukan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kelas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white"/>
          </w:rPr>
          <w:t>”</w:t>
        </w:r>
      </w:ins>
    </w:p>
    <w:p w14:paraId="7F676A36" w14:textId="77777777" w:rsidR="006B770B" w:rsidRPr="006B770B" w:rsidRDefault="006B770B" w:rsidP="006B770B">
      <w:pPr>
        <w:spacing w:after="0" w:line="360" w:lineRule="auto"/>
        <w:rPr>
          <w:ins w:id="145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D628451" w14:textId="77777777" w:rsidR="006B770B" w:rsidRPr="006B770B" w:rsidRDefault="006B770B" w:rsidP="006B770B">
      <w:pPr>
        <w:spacing w:after="0" w:line="360" w:lineRule="auto"/>
        <w:rPr>
          <w:ins w:id="146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147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2.Alicia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seorang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programmer di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bidang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IoT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diminta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oleh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arie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sistem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lampu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pintar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</w:ins>
    </w:p>
    <w:p w14:paraId="077AE415" w14:textId="77777777" w:rsidR="006B770B" w:rsidRPr="006B770B" w:rsidRDefault="006B770B" w:rsidP="006B770B">
      <w:pPr>
        <w:spacing w:after="0" w:line="360" w:lineRule="auto"/>
        <w:rPr>
          <w:ins w:id="148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49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Aturannya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:</w:t>
        </w:r>
      </w:ins>
    </w:p>
    <w:p w14:paraId="108CA624" w14:textId="77777777" w:rsidR="006B770B" w:rsidRPr="006B770B" w:rsidRDefault="006B770B" w:rsidP="006B770B">
      <w:pPr>
        <w:spacing w:after="0" w:line="360" w:lineRule="auto"/>
        <w:rPr>
          <w:ins w:id="150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151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-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sensor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mendeteksi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orang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lampu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menyala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7ECE6281" w14:textId="77777777" w:rsidR="006B770B" w:rsidRPr="006B770B" w:rsidRDefault="006B770B" w:rsidP="006B770B">
      <w:pPr>
        <w:spacing w:after="0" w:line="360" w:lineRule="auto"/>
        <w:rPr>
          <w:ins w:id="152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15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-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orang,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lampu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mati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4EA5EE3E" w14:textId="77777777" w:rsidR="006B770B" w:rsidRPr="006B770B" w:rsidRDefault="006B770B" w:rsidP="006B770B">
      <w:pPr>
        <w:spacing w:after="0" w:line="360" w:lineRule="auto"/>
        <w:rPr>
          <w:ins w:id="154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155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a.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Buatlah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sesuai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cerita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di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4EB19245" w14:textId="77777777" w:rsidR="006B770B" w:rsidRPr="006B770B" w:rsidRDefault="006B770B" w:rsidP="006B770B">
      <w:pPr>
        <w:spacing w:after="0" w:line="360" w:lineRule="auto"/>
        <w:rPr>
          <w:ins w:id="156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157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b.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Jalankan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adaOrang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= true.</w:t>
        </w:r>
      </w:ins>
    </w:p>
    <w:p w14:paraId="0D45416D" w14:textId="77777777" w:rsidR="006B770B" w:rsidRPr="006B770B" w:rsidRDefault="006B770B" w:rsidP="006B770B">
      <w:pPr>
        <w:spacing w:after="0" w:line="360" w:lineRule="auto"/>
        <w:rPr>
          <w:ins w:id="158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159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c.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Jalankan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adaOrang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= false</w:t>
        </w:r>
      </w:ins>
    </w:p>
    <w:p w14:paraId="34EBBCB4" w14:textId="77777777" w:rsidR="006B770B" w:rsidRPr="006B770B" w:rsidRDefault="006B770B" w:rsidP="006B770B">
      <w:pPr>
        <w:spacing w:after="0" w:line="360" w:lineRule="auto"/>
        <w:rPr>
          <w:ins w:id="160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161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Pembahasan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:</w:t>
        </w:r>
      </w:ins>
    </w:p>
    <w:p w14:paraId="52B31184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162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ins w:id="16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proofErr w:type="gram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3AB3E3C6" w14:textId="77777777" w:rsidR="006B770B" w:rsidRPr="006B770B" w:rsidRDefault="006B770B" w:rsidP="006B770B">
      <w:pPr>
        <w:spacing w:after="0" w:line="360" w:lineRule="auto"/>
        <w:jc w:val="center"/>
        <w:rPr>
          <w:ins w:id="164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165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  <w:highlight w:val="white"/>
          </w:rPr>
          <w:drawing>
            <wp:inline distT="114300" distB="114300" distL="114300" distR="114300" wp14:anchorId="19B409C3" wp14:editId="2AE739EF">
              <wp:extent cx="3590925" cy="1237015"/>
              <wp:effectExtent l="25400" t="25400" r="25400" b="25400"/>
              <wp:docPr id="10" name="image1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6.png"/>
                      <pic:cNvPicPr preferRelativeResize="0"/>
                    </pic:nvPicPr>
                    <pic:blipFill>
                      <a:blip r:embed="rId10"/>
                      <a:srcRect r="37749" b="72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0925" cy="1237015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2235EF3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166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167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Source Code</w:t>
        </w:r>
      </w:ins>
    </w:p>
    <w:p w14:paraId="0A269AA6" w14:textId="77777777" w:rsidR="006B770B" w:rsidRPr="006B770B" w:rsidRDefault="006B770B" w:rsidP="006B770B">
      <w:pPr>
        <w:spacing w:after="0" w:line="360" w:lineRule="auto"/>
        <w:rPr>
          <w:ins w:id="168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69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public class Main {</w:t>
        </w:r>
      </w:ins>
    </w:p>
    <w:p w14:paraId="06079658" w14:textId="77777777" w:rsidR="006B770B" w:rsidRPr="006B770B" w:rsidRDefault="006B770B" w:rsidP="006B770B">
      <w:pPr>
        <w:spacing w:after="0" w:line="360" w:lineRule="auto"/>
        <w:rPr>
          <w:ins w:id="170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71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public static void 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main(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String[]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args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) {</w:t>
        </w:r>
      </w:ins>
    </w:p>
    <w:p w14:paraId="6C1F5EBF" w14:textId="77777777" w:rsidR="006B770B" w:rsidRPr="006B770B" w:rsidRDefault="006B770B" w:rsidP="006B770B">
      <w:pPr>
        <w:spacing w:after="0" w:line="360" w:lineRule="auto"/>
        <w:rPr>
          <w:ins w:id="172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73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boolean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Jika_ada_orang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= true; //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bisa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true or false</w:t>
        </w:r>
      </w:ins>
    </w:p>
    <w:p w14:paraId="0A82A8BF" w14:textId="77777777" w:rsidR="006B770B" w:rsidRPr="006B770B" w:rsidRDefault="006B770B" w:rsidP="006B770B">
      <w:pPr>
        <w:spacing w:after="0" w:line="360" w:lineRule="auto"/>
        <w:rPr>
          <w:ins w:id="174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75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  </w:t>
        </w:r>
      </w:ins>
    </w:p>
    <w:p w14:paraId="51905578" w14:textId="77777777" w:rsidR="006B770B" w:rsidRPr="006B770B" w:rsidRDefault="006B770B" w:rsidP="006B770B">
      <w:pPr>
        <w:spacing w:after="0" w:line="360" w:lineRule="auto"/>
        <w:rPr>
          <w:ins w:id="176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77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Jika_ada_orang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) {</w:t>
        </w:r>
      </w:ins>
    </w:p>
    <w:p w14:paraId="292BAB45" w14:textId="77777777" w:rsidR="006B770B" w:rsidRPr="006B770B" w:rsidRDefault="006B770B" w:rsidP="006B770B">
      <w:pPr>
        <w:spacing w:after="0" w:line="360" w:lineRule="auto"/>
        <w:rPr>
          <w:ins w:id="178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79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Lampu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menyala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!");</w:t>
        </w:r>
      </w:ins>
    </w:p>
    <w:p w14:paraId="0B564545" w14:textId="77777777" w:rsidR="006B770B" w:rsidRPr="006B770B" w:rsidRDefault="006B770B" w:rsidP="006B770B">
      <w:pPr>
        <w:spacing w:after="0" w:line="360" w:lineRule="auto"/>
        <w:rPr>
          <w:ins w:id="180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81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} else {</w:t>
        </w:r>
      </w:ins>
    </w:p>
    <w:p w14:paraId="07AC1B52" w14:textId="77777777" w:rsidR="006B770B" w:rsidRPr="006B770B" w:rsidRDefault="006B770B" w:rsidP="006B770B">
      <w:pPr>
        <w:spacing w:after="0" w:line="360" w:lineRule="auto"/>
        <w:rPr>
          <w:ins w:id="182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83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Lampu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mati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!");</w:t>
        </w:r>
      </w:ins>
    </w:p>
    <w:p w14:paraId="70A0D58E" w14:textId="77777777" w:rsidR="006B770B" w:rsidRPr="006B770B" w:rsidRDefault="006B770B" w:rsidP="006B770B">
      <w:pPr>
        <w:spacing w:after="0" w:line="360" w:lineRule="auto"/>
        <w:rPr>
          <w:ins w:id="184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85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}</w:t>
        </w:r>
      </w:ins>
    </w:p>
    <w:p w14:paraId="652D8E56" w14:textId="77777777" w:rsidR="006B770B" w:rsidRPr="006B770B" w:rsidRDefault="006B770B" w:rsidP="006B770B">
      <w:pPr>
        <w:spacing w:after="0" w:line="360" w:lineRule="auto"/>
        <w:rPr>
          <w:ins w:id="186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87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}</w:t>
        </w:r>
      </w:ins>
    </w:p>
    <w:p w14:paraId="1FBA6CDC" w14:textId="77777777" w:rsidR="006B770B" w:rsidRPr="006B770B" w:rsidRDefault="006B770B" w:rsidP="006B770B">
      <w:pPr>
        <w:spacing w:after="0" w:line="360" w:lineRule="auto"/>
        <w:rPr>
          <w:ins w:id="188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189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}</w:t>
        </w:r>
      </w:ins>
    </w:p>
    <w:p w14:paraId="4DEEF1D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190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191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Penjelasan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62BF93C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192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193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"public class Main {"</w:t>
        </w:r>
      </w:ins>
    </w:p>
    <w:p w14:paraId="6A9408C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194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195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  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-&gt;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Mendefinisikan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class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utama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bernama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Main. Nama class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harus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sama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nama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file Java.</w:t>
        </w:r>
      </w:ins>
    </w:p>
    <w:p w14:paraId="4C20FCC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196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197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"public static void 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main(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String[]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args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 {"</w:t>
        </w:r>
      </w:ins>
    </w:p>
    <w:p w14:paraId="288E3343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198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199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 -&gt;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Titik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awal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dijalankan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Semua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program Java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dieksekusi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dari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method main.</w:t>
        </w:r>
      </w:ins>
    </w:p>
    <w:p w14:paraId="72516A6D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00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201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boolean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Jika_ada_orang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= true;"</w:t>
        </w:r>
      </w:ins>
    </w:p>
    <w:p w14:paraId="386CD6AD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02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20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  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-&gt;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Mendeklarasikan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variabel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bertipe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boolean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Bisa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bernilai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true (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ada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orang)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atau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false (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ada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orang).</w:t>
        </w:r>
      </w:ins>
    </w:p>
    <w:p w14:paraId="4274871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04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205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Jika_ada_orang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 {"</w:t>
        </w:r>
      </w:ins>
    </w:p>
    <w:p w14:paraId="0B6F2179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06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207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  -&gt;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Mengecek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variabel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Jika_ada_orang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bernilai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true,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blok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dijalankan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.</w:t>
        </w:r>
      </w:ins>
    </w:p>
    <w:p w14:paraId="4163E79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08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209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(\"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Lampu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menyala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!\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");"</w:t>
        </w:r>
      </w:ins>
    </w:p>
    <w:p w14:paraId="30B7598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10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211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 -&gt;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Menampilkan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pesan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"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Lampu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menyala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!" di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layar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true.</w:t>
        </w:r>
      </w:ins>
    </w:p>
    <w:p w14:paraId="04F25E3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12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213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"} else 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{ ...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(\"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Lampu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mati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!\"); }"</w:t>
        </w:r>
      </w:ins>
    </w:p>
    <w:p w14:paraId="611468F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14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215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  -&gt;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false,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maka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mengeksekusi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blok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else dan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menampilkan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"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Lampu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mati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!".</w:t>
        </w:r>
      </w:ins>
    </w:p>
    <w:p w14:paraId="670B026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16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217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"}"</w:t>
        </w:r>
      </w:ins>
    </w:p>
    <w:p w14:paraId="2C66FD6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18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219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  -&gt;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Menutup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method main.</w:t>
        </w:r>
      </w:ins>
    </w:p>
    <w:p w14:paraId="061370A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20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221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"}"</w:t>
        </w:r>
      </w:ins>
    </w:p>
    <w:p w14:paraId="32D52DD4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22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22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  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-&gt;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Menutup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class Main.</w:t>
        </w:r>
      </w:ins>
    </w:p>
    <w:p w14:paraId="374BE739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24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ins w:id="225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proofErr w:type="gram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75F23AF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center"/>
        <w:rPr>
          <w:ins w:id="226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227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03A6533B" wp14:editId="1ED3A3E6">
              <wp:extent cx="3295650" cy="1639968"/>
              <wp:effectExtent l="25400" t="25400" r="25400" b="25400"/>
              <wp:docPr id="9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r="6419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5650" cy="1639968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68CC0318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28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229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759F9DEF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center"/>
        <w:rPr>
          <w:ins w:id="230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231" w:author="Windows User" w:date="2025-09-15T14:39:00Z">
        <w:r w:rsidRPr="006B770B">
          <w:rPr>
            <w:rFonts w:ascii="Times New Roman" w:eastAsia="Times New Roman" w:hAnsi="Times New Roman" w:cs="Times New Roman"/>
            <w:b/>
            <w:noProof/>
            <w:sz w:val="24"/>
            <w:szCs w:val="24"/>
          </w:rPr>
          <w:drawing>
            <wp:inline distT="114300" distB="114300" distL="114300" distR="114300" wp14:anchorId="38438180" wp14:editId="10CBE844">
              <wp:extent cx="2720475" cy="676275"/>
              <wp:effectExtent l="0" t="0" r="0" b="0"/>
              <wp:docPr id="2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l="50184" r="32409" b="7277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20475" cy="6762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077AE173" w14:textId="77777777" w:rsidR="006B770B" w:rsidRPr="006B770B" w:rsidRDefault="006B770B" w:rsidP="006B770B">
      <w:pPr>
        <w:tabs>
          <w:tab w:val="left" w:pos="6279"/>
        </w:tabs>
        <w:spacing w:after="0" w:line="360" w:lineRule="auto"/>
        <w:rPr>
          <w:ins w:id="232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23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c.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1027A391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center"/>
        <w:rPr>
          <w:ins w:id="234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235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799A273B" wp14:editId="29DFFAEC">
              <wp:extent cx="3425325" cy="1524000"/>
              <wp:effectExtent l="25400" t="25400" r="25400" b="25400"/>
              <wp:docPr id="3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12"/>
                      <a:srcRect r="6434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5325" cy="1524000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5BBA9A49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36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237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20BDCD98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center"/>
        <w:rPr>
          <w:ins w:id="238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239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10A9E636" wp14:editId="60F15B1D">
              <wp:extent cx="2569387" cy="727694"/>
              <wp:effectExtent l="0" t="0" r="0" b="0"/>
              <wp:docPr id="8" name="image1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0.png"/>
                      <pic:cNvPicPr preferRelativeResize="0"/>
                    </pic:nvPicPr>
                    <pic:blipFill>
                      <a:blip r:embed="rId12"/>
                      <a:srcRect l="50680" r="35707" b="755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69387" cy="72769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2C85095A" w14:textId="77777777" w:rsidR="006B770B" w:rsidRPr="006B770B" w:rsidRDefault="006B770B" w:rsidP="006B770B">
      <w:pPr>
        <w:spacing w:after="0" w:line="360" w:lineRule="auto"/>
        <w:rPr>
          <w:ins w:id="240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241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3.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Bencoolen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mall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memiliki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tarif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parkir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berbeda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sesuai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waktu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kendaraan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Sistem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parkir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otomatis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harus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mengikuti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ketentuan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berikut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:</w:t>
        </w:r>
      </w:ins>
    </w:p>
    <w:p w14:paraId="06C47FF7" w14:textId="77777777" w:rsidR="006B770B" w:rsidRPr="006B770B" w:rsidRDefault="006B770B" w:rsidP="006B770B">
      <w:pPr>
        <w:spacing w:after="0" w:line="360" w:lineRule="auto"/>
        <w:rPr>
          <w:ins w:id="242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24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-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kendaraan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sebelum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jam 12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sistem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tarif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Rp5000”.</w:t>
        </w:r>
      </w:ins>
    </w:p>
    <w:p w14:paraId="3B6DD809" w14:textId="77777777" w:rsidR="006B770B" w:rsidRPr="006B770B" w:rsidRDefault="006B770B" w:rsidP="006B770B">
      <w:pPr>
        <w:spacing w:after="0" w:line="360" w:lineRule="auto"/>
        <w:rPr>
          <w:ins w:id="244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245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-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kendaraan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antara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jam 12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sebelum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jam 18 sore,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sistem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</w:ins>
    </w:p>
    <w:p w14:paraId="000598AE" w14:textId="77777777" w:rsidR="006B770B" w:rsidRPr="006B770B" w:rsidRDefault="006B770B" w:rsidP="006B770B">
      <w:pPr>
        <w:spacing w:after="0" w:line="360" w:lineRule="auto"/>
        <w:rPr>
          <w:ins w:id="246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247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“Siang,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tarif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7000”.</w:t>
        </w:r>
      </w:ins>
    </w:p>
    <w:p w14:paraId="71BF02A8" w14:textId="77777777" w:rsidR="006B770B" w:rsidRPr="006B770B" w:rsidRDefault="006B770B" w:rsidP="006B770B">
      <w:pPr>
        <w:spacing w:after="0" w:line="360" w:lineRule="auto"/>
        <w:rPr>
          <w:ins w:id="248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249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-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kendaraan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jam 18 sore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atau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sistem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“Malam,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tarif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10000”.</w:t>
        </w:r>
      </w:ins>
    </w:p>
    <w:p w14:paraId="47D5D0C2" w14:textId="77777777" w:rsidR="006B770B" w:rsidRPr="006B770B" w:rsidRDefault="006B770B" w:rsidP="006B770B">
      <w:pPr>
        <w:spacing w:after="0" w:line="360" w:lineRule="auto"/>
        <w:rPr>
          <w:ins w:id="250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251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Cahaya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merupakan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programmer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dipilih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oleh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pihak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Bencoolen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Mall,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diminta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berdasarkan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70B66F20" w14:textId="77777777" w:rsidR="006B770B" w:rsidRPr="006B770B" w:rsidRDefault="006B770B" w:rsidP="006B770B">
      <w:pPr>
        <w:spacing w:after="0" w:line="360" w:lineRule="auto"/>
        <w:rPr>
          <w:ins w:id="252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25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Pertanyaan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:</w:t>
        </w:r>
      </w:ins>
    </w:p>
    <w:p w14:paraId="21D217DC" w14:textId="77777777" w:rsidR="006B770B" w:rsidRPr="006B770B" w:rsidRDefault="006B770B" w:rsidP="006B770B">
      <w:pPr>
        <w:spacing w:after="0" w:line="360" w:lineRule="auto"/>
        <w:rPr>
          <w:ins w:id="254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255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a.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Buatlah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menggunakan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else if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menerapkan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parkir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mall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13EA28DE" w14:textId="77777777" w:rsidR="006B770B" w:rsidRPr="006B770B" w:rsidRDefault="006B770B" w:rsidP="006B770B">
      <w:pPr>
        <w:spacing w:after="0" w:line="360" w:lineRule="auto"/>
        <w:rPr>
          <w:ins w:id="256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257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b.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Jalankan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input jam = 10 (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kendaraan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).</w:t>
        </w:r>
      </w:ins>
    </w:p>
    <w:p w14:paraId="192E8D3D" w14:textId="77777777" w:rsidR="006B770B" w:rsidRPr="006B770B" w:rsidRDefault="006B770B" w:rsidP="006B770B">
      <w:pPr>
        <w:spacing w:after="0" w:line="360" w:lineRule="auto"/>
        <w:rPr>
          <w:ins w:id="258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259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c.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Jalankan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input jam = 20 (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kendaraan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).</w:t>
        </w:r>
      </w:ins>
    </w:p>
    <w:p w14:paraId="29ED26AB" w14:textId="77777777" w:rsidR="006B770B" w:rsidRPr="006B770B" w:rsidRDefault="006B770B" w:rsidP="006B770B">
      <w:pPr>
        <w:spacing w:after="0" w:line="360" w:lineRule="auto"/>
        <w:rPr>
          <w:ins w:id="260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261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Pembahasan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:</w:t>
        </w:r>
      </w:ins>
    </w:p>
    <w:p w14:paraId="09F128D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62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263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03B98FB7" w14:textId="77777777" w:rsidR="006B770B" w:rsidRPr="006B770B" w:rsidRDefault="006B770B" w:rsidP="006B770B">
      <w:pPr>
        <w:spacing w:after="0" w:line="360" w:lineRule="auto"/>
        <w:jc w:val="center"/>
        <w:rPr>
          <w:ins w:id="264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CB026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65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266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Source Code</w:t>
        </w:r>
      </w:ins>
    </w:p>
    <w:p w14:paraId="0727CF43" w14:textId="77777777" w:rsidR="006B770B" w:rsidRPr="006B770B" w:rsidRDefault="006B770B" w:rsidP="006B770B">
      <w:pPr>
        <w:spacing w:after="0" w:line="360" w:lineRule="auto"/>
        <w:rPr>
          <w:ins w:id="26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6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public class Main {</w:t>
        </w:r>
      </w:ins>
    </w:p>
    <w:p w14:paraId="1D46E667" w14:textId="77777777" w:rsidR="006B770B" w:rsidRPr="006B770B" w:rsidRDefault="006B770B" w:rsidP="006B770B">
      <w:pPr>
        <w:spacing w:after="0" w:line="360" w:lineRule="auto"/>
        <w:rPr>
          <w:ins w:id="26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70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public static void 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main(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String[]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args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) {</w:t>
        </w:r>
      </w:ins>
    </w:p>
    <w:p w14:paraId="4401D113" w14:textId="77777777" w:rsidR="006B770B" w:rsidRPr="006B770B" w:rsidRDefault="006B770B" w:rsidP="006B770B">
      <w:pPr>
        <w:spacing w:after="0" w:line="360" w:lineRule="auto"/>
        <w:rPr>
          <w:ins w:id="271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7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int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= 1; //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keterangan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jam =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pagi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siang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malam</w:t>
        </w:r>
        <w:proofErr w:type="spellEnd"/>
      </w:ins>
    </w:p>
    <w:p w14:paraId="14BEAB52" w14:textId="77777777" w:rsidR="006B770B" w:rsidRPr="006B770B" w:rsidRDefault="006B770B" w:rsidP="006B770B">
      <w:pPr>
        <w:spacing w:after="0" w:line="360" w:lineRule="auto"/>
        <w:rPr>
          <w:ins w:id="27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14:paraId="71BF29AD" w14:textId="77777777" w:rsidR="006B770B" w:rsidRPr="006B770B" w:rsidRDefault="006B770B" w:rsidP="006B770B">
      <w:pPr>
        <w:spacing w:after="0" w:line="360" w:lineRule="auto"/>
        <w:rPr>
          <w:ins w:id="274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75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&lt; 12) {</w:t>
        </w:r>
      </w:ins>
    </w:p>
    <w:p w14:paraId="4DAEB73A" w14:textId="77777777" w:rsidR="006B770B" w:rsidRPr="006B770B" w:rsidRDefault="006B770B" w:rsidP="006B770B">
      <w:pPr>
        <w:spacing w:after="0" w:line="360" w:lineRule="auto"/>
        <w:rPr>
          <w:ins w:id="276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77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siang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");</w:t>
        </w:r>
      </w:ins>
    </w:p>
    <w:p w14:paraId="42B7FCC5" w14:textId="77777777" w:rsidR="006B770B" w:rsidRPr="006B770B" w:rsidRDefault="006B770B" w:rsidP="006B770B">
      <w:pPr>
        <w:spacing w:after="0" w:line="360" w:lineRule="auto"/>
        <w:rPr>
          <w:ins w:id="278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79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("Rp.5000");</w:t>
        </w:r>
      </w:ins>
    </w:p>
    <w:p w14:paraId="2768DD19" w14:textId="77777777" w:rsidR="006B770B" w:rsidRPr="006B770B" w:rsidRDefault="006B770B" w:rsidP="006B770B">
      <w:pPr>
        <w:spacing w:after="0" w:line="360" w:lineRule="auto"/>
        <w:rPr>
          <w:ins w:id="280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81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} else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&gt; 12 &amp;&amp;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&lt; 18) {</w:t>
        </w:r>
      </w:ins>
    </w:p>
    <w:p w14:paraId="7CF6BF27" w14:textId="77777777" w:rsidR="006B770B" w:rsidRPr="006B770B" w:rsidRDefault="006B770B" w:rsidP="006B770B">
      <w:pPr>
        <w:spacing w:after="0" w:line="360" w:lineRule="auto"/>
        <w:rPr>
          <w:ins w:id="282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83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("sore");</w:t>
        </w:r>
      </w:ins>
    </w:p>
    <w:p w14:paraId="2110286A" w14:textId="77777777" w:rsidR="006B770B" w:rsidRPr="006B770B" w:rsidRDefault="006B770B" w:rsidP="006B770B">
      <w:pPr>
        <w:spacing w:after="0" w:line="360" w:lineRule="auto"/>
        <w:rPr>
          <w:ins w:id="284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85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("Rp.7.000");</w:t>
        </w:r>
      </w:ins>
    </w:p>
    <w:p w14:paraId="03EB3E0F" w14:textId="77777777" w:rsidR="006B770B" w:rsidRPr="006B770B" w:rsidRDefault="006B770B" w:rsidP="006B770B">
      <w:pPr>
        <w:spacing w:after="0" w:line="360" w:lineRule="auto"/>
        <w:rPr>
          <w:ins w:id="286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87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} else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&gt; 18) {</w:t>
        </w:r>
      </w:ins>
    </w:p>
    <w:p w14:paraId="72B866DD" w14:textId="77777777" w:rsidR="006B770B" w:rsidRPr="006B770B" w:rsidRDefault="006B770B" w:rsidP="006B770B">
      <w:pPr>
        <w:spacing w:after="0" w:line="360" w:lineRule="auto"/>
        <w:rPr>
          <w:ins w:id="288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89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malam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");</w:t>
        </w:r>
      </w:ins>
    </w:p>
    <w:p w14:paraId="274F2CF0" w14:textId="77777777" w:rsidR="006B770B" w:rsidRPr="006B770B" w:rsidRDefault="006B770B" w:rsidP="006B770B">
      <w:pPr>
        <w:spacing w:after="0" w:line="360" w:lineRule="auto"/>
        <w:rPr>
          <w:ins w:id="290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91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("Rp.10.000.");</w:t>
        </w:r>
      </w:ins>
    </w:p>
    <w:p w14:paraId="237BC862" w14:textId="77777777" w:rsidR="006B770B" w:rsidRPr="006B770B" w:rsidRDefault="006B770B" w:rsidP="006B770B">
      <w:pPr>
        <w:spacing w:after="0" w:line="360" w:lineRule="auto"/>
        <w:rPr>
          <w:ins w:id="292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93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  }</w:t>
        </w:r>
      </w:ins>
    </w:p>
    <w:p w14:paraId="5EC31F3B" w14:textId="77777777" w:rsidR="006B770B" w:rsidRPr="006B770B" w:rsidRDefault="006B770B" w:rsidP="006B770B">
      <w:pPr>
        <w:spacing w:after="0" w:line="360" w:lineRule="auto"/>
        <w:rPr>
          <w:ins w:id="294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95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 xml:space="preserve">  }</w:t>
        </w:r>
      </w:ins>
    </w:p>
    <w:p w14:paraId="7E920D25" w14:textId="77777777" w:rsidR="006B770B" w:rsidRPr="006B770B" w:rsidRDefault="006B770B" w:rsidP="006B770B">
      <w:pPr>
        <w:spacing w:after="0" w:line="360" w:lineRule="auto"/>
        <w:rPr>
          <w:ins w:id="296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ins w:id="297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white"/>
          </w:rPr>
          <w:t>}</w:t>
        </w:r>
      </w:ins>
    </w:p>
    <w:p w14:paraId="440F482A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298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299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Penjelasan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195059B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00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301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public class Main</w:t>
        </w:r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A8D740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02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03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mendefinisikan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class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utama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bernama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Main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.</w:t>
        </w:r>
      </w:ins>
    </w:p>
    <w:p w14:paraId="5FA9082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04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05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public static void 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main(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String[]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args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</w:ins>
    </w:p>
    <w:p w14:paraId="72A9E72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06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07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titik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awal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dijalankan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7B15A519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08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09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int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= 1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</w:ins>
    </w:p>
    <w:p w14:paraId="086B9983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10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11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variabel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yang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menyimpan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jam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parkir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22ECD99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12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13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&lt; 12) </w:t>
        </w:r>
      </w:ins>
    </w:p>
    <w:p w14:paraId="7363FC4C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14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15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jam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parkir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pagi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/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siang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“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siang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” + Rp.5000.</w:t>
        </w:r>
      </w:ins>
    </w:p>
    <w:p w14:paraId="5DD2E14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16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317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else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&gt; 12 &amp;&amp;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&lt; 18)</w:t>
        </w:r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E19296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18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19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jam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parkir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sore,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“sore” + Rp.7.000.</w:t>
        </w:r>
      </w:ins>
    </w:p>
    <w:p w14:paraId="2656084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20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21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else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&gt; 18) </w:t>
        </w:r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jam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parkir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malam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“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malam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” + Rp.10.000.</w:t>
        </w:r>
      </w:ins>
    </w:p>
    <w:p w14:paraId="4D880D3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22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776FE22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2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32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4.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sakit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Tiara Sella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memiliki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sebuah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lift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sistem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otomatis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mengecek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orang di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dalamnya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Sistem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bekerja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1A42DC1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2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26" w:author="Windows User" w:date="2025-09-15T14:39:00Z">
        <w:r w:rsidRPr="006B770B">
          <w:rPr>
            <w:rFonts w:ascii="Times New Roman" w:eastAsia="Gungsuh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Gungsuh" w:hAnsi="Times New Roman" w:cs="Times New Roman"/>
            <w:sz w:val="24"/>
            <w:szCs w:val="24"/>
          </w:rPr>
          <w:t>jumlah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 xml:space="preserve"> orang ≤ 8, </w:t>
        </w:r>
        <w:proofErr w:type="spellStart"/>
        <w:r w:rsidRPr="006B770B">
          <w:rPr>
            <w:rFonts w:ascii="Times New Roman" w:eastAsia="Gungsuh" w:hAnsi="Times New Roman" w:cs="Times New Roman"/>
            <w:sz w:val="24"/>
            <w:szCs w:val="24"/>
          </w:rPr>
          <w:t>maka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Gungsuh" w:hAnsi="Times New Roman" w:cs="Times New Roman"/>
            <w:sz w:val="24"/>
            <w:szCs w:val="24"/>
          </w:rPr>
          <w:t>layar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Gungsuh" w:hAnsi="Times New Roman" w:cs="Times New Roman"/>
            <w:sz w:val="24"/>
            <w:szCs w:val="24"/>
          </w:rPr>
          <w:t>menampilkan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 xml:space="preserve">: “Lift </w:t>
        </w:r>
        <w:proofErr w:type="spellStart"/>
        <w:r w:rsidRPr="006B770B">
          <w:rPr>
            <w:rFonts w:ascii="Times New Roman" w:eastAsia="Gungsuh" w:hAnsi="Times New Roman" w:cs="Times New Roman"/>
            <w:sz w:val="24"/>
            <w:szCs w:val="24"/>
          </w:rPr>
          <w:t>bisa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Gungsuh" w:hAnsi="Times New Roman" w:cs="Times New Roman"/>
            <w:sz w:val="24"/>
            <w:szCs w:val="24"/>
          </w:rPr>
          <w:t>jalan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>”.</w:t>
        </w:r>
      </w:ins>
    </w:p>
    <w:p w14:paraId="12021894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2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2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orang &gt; 8,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layar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menampilkan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penuh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tunggu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lift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berikutnya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”.</w:t>
        </w:r>
      </w:ins>
    </w:p>
    <w:p w14:paraId="75759E69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2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33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Mario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diminta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sederhana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menguji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3C4B084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3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3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Pertanyaan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25892F1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3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33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a.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Buatlah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menggunakan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ternary operator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lift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1AE027AD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3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33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b. Uji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jumlahOrang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= 6 (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bayangkan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lift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pagi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hari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ramai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).</w:t>
        </w:r>
      </w:ins>
    </w:p>
    <w:p w14:paraId="245ED2AB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3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33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c. Uji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jumlahOrang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= 10 (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bayangkan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lift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siang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hari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penuh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sesak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).</w:t>
        </w:r>
      </w:ins>
    </w:p>
    <w:p w14:paraId="64C4B42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3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4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Pembahasan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69400153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4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42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577FC01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center"/>
        <w:rPr>
          <w:ins w:id="34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344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26415BE7" wp14:editId="346F63C4">
              <wp:extent cx="4794314" cy="1576567"/>
              <wp:effectExtent l="25400" t="25400" r="25400" b="25400"/>
              <wp:docPr id="13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13"/>
                      <a:srcRect r="38741" b="1028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94314" cy="1576567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5AF9249F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4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346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Source Code</w:t>
        </w:r>
      </w:ins>
    </w:p>
    <w:p w14:paraId="22FEC1A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4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4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public class Main {</w:t>
        </w:r>
      </w:ins>
    </w:p>
    <w:p w14:paraId="2258E27D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4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50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public static void 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main(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String[]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args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) {   </w:t>
        </w:r>
      </w:ins>
    </w:p>
    <w:p w14:paraId="46F5AAAE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51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5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int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kapasitas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= 4;</w:t>
        </w:r>
      </w:ins>
    </w:p>
    <w:p w14:paraId="59A1A3CF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5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54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String result;</w:t>
        </w:r>
      </w:ins>
    </w:p>
    <w:p w14:paraId="29162ACC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5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56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result =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kapasitas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&lt;= 8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 ?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"lift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bisa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jalan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.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 :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Terlalu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penuh,tunggu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lift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selanjutnya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.";</w:t>
        </w:r>
      </w:ins>
    </w:p>
    <w:p w14:paraId="52748B7B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5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5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(result);</w:t>
        </w:r>
      </w:ins>
    </w:p>
    <w:p w14:paraId="5C17D070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5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60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}</w:t>
        </w:r>
      </w:ins>
    </w:p>
    <w:p w14:paraId="18A441F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61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6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}</w:t>
        </w:r>
      </w:ins>
    </w:p>
    <w:p w14:paraId="70835C1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6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364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Penjelasan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7A701958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6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66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public class Main</w:t>
        </w:r>
      </w:ins>
    </w:p>
    <w:p w14:paraId="39893A1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67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68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mendefinisikan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class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utama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bernama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Main.</w:t>
        </w:r>
      </w:ins>
    </w:p>
    <w:p w14:paraId="60860DDF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6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70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public static void 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main(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String[]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args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</w:t>
        </w:r>
      </w:ins>
    </w:p>
    <w:p w14:paraId="11CF007A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71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72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titik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awal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dijalankan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4D52015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7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74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int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= 1</w:t>
        </w:r>
      </w:ins>
    </w:p>
    <w:p w14:paraId="5E0A493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75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76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variabel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yang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menyimpan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jam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parkir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4BA777F4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7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7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&lt; 12)</w:t>
        </w:r>
      </w:ins>
    </w:p>
    <w:p w14:paraId="72B1B59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79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80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jam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parkir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pagi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/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siang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“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siang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” + Rp.5.000.</w:t>
        </w:r>
      </w:ins>
    </w:p>
    <w:p w14:paraId="2690358D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81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8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else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&gt; 12 &amp;&amp;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&lt; 18)</w:t>
        </w:r>
      </w:ins>
    </w:p>
    <w:p w14:paraId="05633805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83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84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jam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parkir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sore,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“sore” + Rp.7.000.</w:t>
        </w:r>
      </w:ins>
    </w:p>
    <w:p w14:paraId="4A68CA78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8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386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else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Tarif_parkir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&gt; 18)</w:t>
        </w:r>
      </w:ins>
    </w:p>
    <w:p w14:paraId="312C2F5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87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388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jam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parkir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malam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“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malam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” + Rp.10.000.</w:t>
        </w:r>
      </w:ins>
    </w:p>
    <w:p w14:paraId="0720FCF8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8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179559D6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90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391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proofErr w:type="gram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57A432DE" w14:textId="77777777" w:rsidR="006B770B" w:rsidRPr="006B770B" w:rsidRDefault="006B770B" w:rsidP="006B770B">
      <w:pPr>
        <w:spacing w:after="0" w:line="360" w:lineRule="auto"/>
        <w:jc w:val="center"/>
        <w:rPr>
          <w:ins w:id="392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393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  <w:highlight w:val="white"/>
          </w:rPr>
          <w:drawing>
            <wp:inline distT="114300" distB="114300" distL="114300" distR="114300" wp14:anchorId="30532E8B" wp14:editId="022D6A42">
              <wp:extent cx="4888287" cy="1715362"/>
              <wp:effectExtent l="25400" t="25400" r="25400" b="25400"/>
              <wp:docPr id="23" name="image1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7.png"/>
                      <pic:cNvPicPr preferRelativeResize="0"/>
                    </pic:nvPicPr>
                    <pic:blipFill>
                      <a:blip r:embed="rId14"/>
                      <a:srcRect r="374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88287" cy="1715362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51405D7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394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395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2D4E90DF" w14:textId="77777777" w:rsidR="006B770B" w:rsidRPr="006B770B" w:rsidRDefault="006B770B" w:rsidP="006B770B">
      <w:pPr>
        <w:spacing w:after="0" w:line="360" w:lineRule="auto"/>
        <w:jc w:val="center"/>
        <w:rPr>
          <w:ins w:id="396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397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  <w:highlight w:val="white"/>
          </w:rPr>
          <w:drawing>
            <wp:inline distT="114300" distB="114300" distL="114300" distR="114300" wp14:anchorId="23521EB3" wp14:editId="20707FC4">
              <wp:extent cx="3759975" cy="1076325"/>
              <wp:effectExtent l="25400" t="25400" r="25400" b="25400"/>
              <wp:docPr id="24" name="image1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7.png"/>
                      <pic:cNvPicPr preferRelativeResize="0"/>
                    </pic:nvPicPr>
                    <pic:blipFill>
                      <a:blip r:embed="rId14"/>
                      <a:srcRect l="66769" r="9734" b="6975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9975" cy="1076325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3A189168" w14:textId="77777777" w:rsidR="006B770B" w:rsidRPr="006B770B" w:rsidRDefault="006B770B" w:rsidP="006B770B">
      <w:pPr>
        <w:spacing w:after="0" w:line="360" w:lineRule="auto"/>
        <w:rPr>
          <w:ins w:id="398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399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c.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5B8F06D1" w14:textId="77777777" w:rsidR="006B770B" w:rsidRPr="006B770B" w:rsidRDefault="006B770B" w:rsidP="006B770B">
      <w:pPr>
        <w:spacing w:after="0" w:line="360" w:lineRule="auto"/>
        <w:jc w:val="center"/>
        <w:rPr>
          <w:ins w:id="400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401" w:author="Windows User" w:date="2025-09-15T14:39:00Z">
        <w:r w:rsidRPr="006B770B">
          <w:rPr>
            <w:rFonts w:ascii="Times New Roman" w:eastAsia="Times New Roman" w:hAnsi="Times New Roman" w:cs="Times New Roman"/>
            <w:b/>
            <w:noProof/>
            <w:sz w:val="24"/>
            <w:szCs w:val="24"/>
          </w:rPr>
          <w:drawing>
            <wp:inline distT="114300" distB="114300" distL="114300" distR="114300" wp14:anchorId="16E2384E" wp14:editId="7F96C15A">
              <wp:extent cx="4160526" cy="1426808"/>
              <wp:effectExtent l="25400" t="25400" r="25400" b="25400"/>
              <wp:docPr id="12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r="4270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0526" cy="1426808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1905571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402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403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7CEA0A87" w14:textId="77777777" w:rsidR="006B770B" w:rsidRPr="006B770B" w:rsidRDefault="006B770B" w:rsidP="006B770B">
      <w:pPr>
        <w:spacing w:after="0" w:line="360" w:lineRule="auto"/>
        <w:jc w:val="center"/>
        <w:rPr>
          <w:ins w:id="404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405" w:author="Windows User" w:date="2025-09-15T14:39:00Z">
        <w:r w:rsidRPr="006B770B">
          <w:rPr>
            <w:rFonts w:ascii="Times New Roman" w:eastAsia="Times New Roman" w:hAnsi="Times New Roman" w:cs="Times New Roman"/>
            <w:b/>
            <w:noProof/>
            <w:sz w:val="24"/>
            <w:szCs w:val="24"/>
          </w:rPr>
          <w:drawing>
            <wp:inline distT="114300" distB="114300" distL="114300" distR="114300" wp14:anchorId="5584A2AA" wp14:editId="5C612F18">
              <wp:extent cx="4057650" cy="637168"/>
              <wp:effectExtent l="25400" t="25400" r="25400" b="25400"/>
              <wp:docPr id="14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l="58864" r="1705" b="686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0" cy="637168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39A2D7B4" w14:textId="77777777" w:rsidR="006B770B" w:rsidRPr="006B770B" w:rsidRDefault="006B770B" w:rsidP="006B770B">
      <w:pPr>
        <w:spacing w:after="0" w:line="360" w:lineRule="auto"/>
        <w:rPr>
          <w:ins w:id="406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3739D534" w14:textId="77777777" w:rsidR="006B770B" w:rsidRPr="006B770B" w:rsidRDefault="006B770B" w:rsidP="006B770B">
      <w:pPr>
        <w:spacing w:after="0" w:line="360" w:lineRule="auto"/>
        <w:rPr>
          <w:ins w:id="40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40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5.Rifqi dan Zora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mengakses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koleksi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e-book di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perpustakaan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digital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kampus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14:paraId="40B50A4D" w14:textId="77777777" w:rsidR="006B770B" w:rsidRPr="006B770B" w:rsidRDefault="006B770B" w:rsidP="006B770B">
      <w:pPr>
        <w:spacing w:after="0" w:line="360" w:lineRule="auto"/>
        <w:rPr>
          <w:ins w:id="40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1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sistem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memiliki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akses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berikut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7C5900B7" w14:textId="77777777" w:rsidR="006B770B" w:rsidRPr="006B770B" w:rsidRDefault="006B770B" w:rsidP="006B770B">
      <w:pPr>
        <w:spacing w:after="0" w:line="360" w:lineRule="auto"/>
        <w:rPr>
          <w:ins w:id="41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1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terdaftar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dicek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7D7D5706" w14:textId="77777777" w:rsidR="006B770B" w:rsidRPr="006B770B" w:rsidRDefault="006B770B" w:rsidP="006B770B">
      <w:pPr>
        <w:spacing w:after="0" w:line="360" w:lineRule="auto"/>
        <w:rPr>
          <w:ins w:id="41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1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membayar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Akses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e-book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dibuka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”.</w:t>
        </w:r>
      </w:ins>
    </w:p>
    <w:p w14:paraId="4C808CC5" w14:textId="77777777" w:rsidR="006B770B" w:rsidRPr="006B770B" w:rsidRDefault="006B770B" w:rsidP="006B770B">
      <w:pPr>
        <w:spacing w:after="0" w:line="360" w:lineRule="auto"/>
        <w:rPr>
          <w:ins w:id="41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1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membayar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Harap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bayar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dulu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”.</w:t>
        </w:r>
      </w:ins>
    </w:p>
    <w:p w14:paraId="7AA54AB0" w14:textId="77777777" w:rsidR="006B770B" w:rsidRPr="006B770B" w:rsidRDefault="006B770B" w:rsidP="006B770B">
      <w:pPr>
        <w:spacing w:after="0" w:line="360" w:lineRule="auto"/>
        <w:rPr>
          <w:ins w:id="41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1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bukan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Silakan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daftar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dahulu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”.</w:t>
        </w:r>
      </w:ins>
    </w:p>
    <w:p w14:paraId="322F3C12" w14:textId="77777777" w:rsidR="006B770B" w:rsidRPr="006B770B" w:rsidRDefault="006B770B" w:rsidP="006B770B">
      <w:pPr>
        <w:spacing w:after="0" w:line="360" w:lineRule="auto"/>
        <w:rPr>
          <w:ins w:id="41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2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kemudian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meminta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bantuan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temannya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simulasi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9205B60" w14:textId="77777777" w:rsidR="006B770B" w:rsidRPr="006B770B" w:rsidRDefault="006B770B" w:rsidP="006B770B">
      <w:pPr>
        <w:spacing w:after="0" w:line="360" w:lineRule="auto"/>
        <w:rPr>
          <w:ins w:id="42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2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Pertanyaan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495E4DBD" w14:textId="77777777" w:rsidR="006B770B" w:rsidRPr="006B770B" w:rsidRDefault="006B770B" w:rsidP="006B770B">
      <w:pPr>
        <w:spacing w:after="0" w:line="360" w:lineRule="auto"/>
        <w:rPr>
          <w:ins w:id="42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42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a.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Buatlah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menggunakan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nested if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akses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e-book di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atas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1D919A9" w14:textId="77777777" w:rsidR="006B770B" w:rsidRPr="006B770B" w:rsidRDefault="006B770B" w:rsidP="006B770B">
      <w:pPr>
        <w:spacing w:after="0" w:line="360" w:lineRule="auto"/>
        <w:rPr>
          <w:ins w:id="42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42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b. Uji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: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= true,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bayar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= true.</w:t>
        </w:r>
      </w:ins>
    </w:p>
    <w:p w14:paraId="40BA459B" w14:textId="77777777" w:rsidR="006B770B" w:rsidRPr="006B770B" w:rsidRDefault="006B770B" w:rsidP="006B770B">
      <w:pPr>
        <w:spacing w:after="0" w:line="360" w:lineRule="auto"/>
        <w:rPr>
          <w:ins w:id="42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42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c. Uji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: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= true,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bayar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= false.</w:t>
        </w:r>
      </w:ins>
    </w:p>
    <w:p w14:paraId="450D23A6" w14:textId="77777777" w:rsidR="006B770B" w:rsidRPr="006B770B" w:rsidRDefault="006B770B" w:rsidP="006B770B">
      <w:pPr>
        <w:spacing w:after="0" w:line="360" w:lineRule="auto"/>
        <w:rPr>
          <w:ins w:id="42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241D7711" w14:textId="77777777" w:rsidR="006B770B" w:rsidRPr="006B770B" w:rsidRDefault="006B770B" w:rsidP="006B770B">
      <w:pPr>
        <w:spacing w:after="0" w:line="360" w:lineRule="auto"/>
        <w:rPr>
          <w:ins w:id="430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431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proofErr w:type="gram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196D7FE6" w14:textId="77777777" w:rsidR="006B770B" w:rsidRPr="006B770B" w:rsidRDefault="006B770B" w:rsidP="006B770B">
      <w:pPr>
        <w:spacing w:after="0" w:line="360" w:lineRule="auto"/>
        <w:jc w:val="center"/>
        <w:rPr>
          <w:ins w:id="432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433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175895AC" wp14:editId="3C7294D1">
              <wp:extent cx="4134938" cy="2269090"/>
              <wp:effectExtent l="25400" t="25400" r="25400" b="25400"/>
              <wp:docPr id="1" name="image1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5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4938" cy="2269090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18D0614A" w14:textId="77777777" w:rsidR="006B770B" w:rsidRPr="006B770B" w:rsidRDefault="006B770B" w:rsidP="006B770B">
      <w:pPr>
        <w:spacing w:after="0" w:line="360" w:lineRule="auto"/>
        <w:rPr>
          <w:ins w:id="434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435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Source Code</w:t>
        </w:r>
      </w:ins>
    </w:p>
    <w:p w14:paraId="0D311958" w14:textId="77777777" w:rsidR="006B770B" w:rsidRPr="006B770B" w:rsidRDefault="006B770B" w:rsidP="006B770B">
      <w:pPr>
        <w:spacing w:after="0" w:line="360" w:lineRule="auto"/>
        <w:rPr>
          <w:ins w:id="436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37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public class Main {</w:t>
        </w:r>
      </w:ins>
    </w:p>
    <w:p w14:paraId="2FA6070F" w14:textId="77777777" w:rsidR="006B770B" w:rsidRPr="006B770B" w:rsidRDefault="006B770B" w:rsidP="006B770B">
      <w:pPr>
        <w:spacing w:after="0" w:line="360" w:lineRule="auto"/>
        <w:rPr>
          <w:ins w:id="438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39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public static void 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main(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String[]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args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 {</w:t>
        </w:r>
      </w:ins>
    </w:p>
    <w:p w14:paraId="0F6985DF" w14:textId="77777777" w:rsidR="006B770B" w:rsidRPr="006B770B" w:rsidRDefault="006B770B" w:rsidP="006B770B">
      <w:pPr>
        <w:spacing w:after="0" w:line="360" w:lineRule="auto"/>
        <w:rPr>
          <w:ins w:id="440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41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boolean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= true;//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bisa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true or false</w:t>
        </w:r>
      </w:ins>
    </w:p>
    <w:p w14:paraId="5E41710F" w14:textId="77777777" w:rsidR="006B770B" w:rsidRPr="006B770B" w:rsidRDefault="006B770B" w:rsidP="006B770B">
      <w:pPr>
        <w:spacing w:after="0" w:line="360" w:lineRule="auto"/>
        <w:rPr>
          <w:ins w:id="442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43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boolean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bayar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= true;//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bisa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true or false</w:t>
        </w:r>
      </w:ins>
    </w:p>
    <w:p w14:paraId="0F9B3D5F" w14:textId="77777777" w:rsidR="006B770B" w:rsidRPr="006B770B" w:rsidRDefault="006B770B" w:rsidP="006B770B">
      <w:pPr>
        <w:spacing w:after="0" w:line="360" w:lineRule="auto"/>
        <w:rPr>
          <w:ins w:id="444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18E0EB9" w14:textId="77777777" w:rsidR="006B770B" w:rsidRPr="006B770B" w:rsidRDefault="006B770B" w:rsidP="006B770B">
      <w:pPr>
        <w:spacing w:after="0" w:line="360" w:lineRule="auto"/>
        <w:rPr>
          <w:ins w:id="44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46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= true) {</w:t>
        </w:r>
      </w:ins>
    </w:p>
    <w:p w14:paraId="51D7A54D" w14:textId="77777777" w:rsidR="006B770B" w:rsidRPr="006B770B" w:rsidRDefault="006B770B" w:rsidP="006B770B">
      <w:pPr>
        <w:spacing w:after="0" w:line="360" w:lineRule="auto"/>
        <w:rPr>
          <w:ins w:id="44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4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bayar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= false) {</w:t>
        </w:r>
      </w:ins>
    </w:p>
    <w:p w14:paraId="58ED497F" w14:textId="77777777" w:rsidR="006B770B" w:rsidRPr="006B770B" w:rsidRDefault="006B770B" w:rsidP="006B770B">
      <w:pPr>
        <w:spacing w:after="0" w:line="360" w:lineRule="auto"/>
        <w:rPr>
          <w:ins w:id="44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50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</w:t>
        </w:r>
      </w:ins>
    </w:p>
    <w:p w14:paraId="222974C4" w14:textId="77777777" w:rsidR="006B770B" w:rsidRPr="006B770B" w:rsidRDefault="006B770B" w:rsidP="006B770B">
      <w:pPr>
        <w:spacing w:after="0" w:line="360" w:lineRule="auto"/>
        <w:rPr>
          <w:ins w:id="451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5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Akses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e-book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dibuka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.");</w:t>
        </w:r>
      </w:ins>
    </w:p>
    <w:p w14:paraId="2B713EB3" w14:textId="77777777" w:rsidR="006B770B" w:rsidRPr="006B770B" w:rsidRDefault="006B770B" w:rsidP="006B770B">
      <w:pPr>
        <w:spacing w:after="0" w:line="360" w:lineRule="auto"/>
        <w:rPr>
          <w:ins w:id="45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54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  } else {</w:t>
        </w:r>
      </w:ins>
    </w:p>
    <w:p w14:paraId="327F150C" w14:textId="77777777" w:rsidR="006B770B" w:rsidRPr="006B770B" w:rsidRDefault="006B770B" w:rsidP="006B770B">
      <w:pPr>
        <w:spacing w:after="0" w:line="360" w:lineRule="auto"/>
        <w:rPr>
          <w:ins w:id="45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56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Harap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bayar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dulu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");</w:t>
        </w:r>
      </w:ins>
    </w:p>
    <w:p w14:paraId="505733CB" w14:textId="77777777" w:rsidR="006B770B" w:rsidRPr="006B770B" w:rsidRDefault="006B770B" w:rsidP="006B770B">
      <w:pPr>
        <w:spacing w:after="0" w:line="360" w:lineRule="auto"/>
        <w:rPr>
          <w:ins w:id="45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5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  }</w:t>
        </w:r>
      </w:ins>
    </w:p>
    <w:p w14:paraId="3C6AC2B2" w14:textId="77777777" w:rsidR="006B770B" w:rsidRPr="006B770B" w:rsidRDefault="006B770B" w:rsidP="006B770B">
      <w:pPr>
        <w:spacing w:after="0" w:line="360" w:lineRule="auto"/>
        <w:rPr>
          <w:ins w:id="45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60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} else {</w:t>
        </w:r>
      </w:ins>
    </w:p>
    <w:p w14:paraId="66BBF93C" w14:textId="77777777" w:rsidR="006B770B" w:rsidRPr="006B770B" w:rsidRDefault="006B770B" w:rsidP="006B770B">
      <w:pPr>
        <w:spacing w:after="0" w:line="360" w:lineRule="auto"/>
        <w:rPr>
          <w:ins w:id="461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6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Silakan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daftar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dahulu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");</w:t>
        </w:r>
      </w:ins>
    </w:p>
    <w:p w14:paraId="54555314" w14:textId="77777777" w:rsidR="006B770B" w:rsidRPr="006B770B" w:rsidRDefault="006B770B" w:rsidP="006B770B">
      <w:pPr>
        <w:spacing w:after="0" w:line="360" w:lineRule="auto"/>
        <w:rPr>
          <w:ins w:id="46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64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}</w:t>
        </w:r>
      </w:ins>
    </w:p>
    <w:p w14:paraId="68610FC3" w14:textId="77777777" w:rsidR="006B770B" w:rsidRPr="006B770B" w:rsidRDefault="006B770B" w:rsidP="006B770B">
      <w:pPr>
        <w:spacing w:after="0" w:line="360" w:lineRule="auto"/>
        <w:rPr>
          <w:ins w:id="46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66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}</w:t>
        </w:r>
      </w:ins>
    </w:p>
    <w:p w14:paraId="6EA6A273" w14:textId="77777777" w:rsidR="006B770B" w:rsidRPr="006B770B" w:rsidRDefault="006B770B" w:rsidP="006B770B">
      <w:pPr>
        <w:spacing w:after="0" w:line="360" w:lineRule="auto"/>
        <w:rPr>
          <w:ins w:id="46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6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}</w:t>
        </w:r>
      </w:ins>
    </w:p>
    <w:p w14:paraId="09B3043A" w14:textId="77777777" w:rsidR="006B770B" w:rsidRPr="006B770B" w:rsidRDefault="006B770B" w:rsidP="006B770B">
      <w:pPr>
        <w:spacing w:after="0" w:line="360" w:lineRule="auto"/>
        <w:rPr>
          <w:ins w:id="46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70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Source Code</w:t>
        </w:r>
      </w:ins>
    </w:p>
    <w:p w14:paraId="33B5CEA8" w14:textId="77777777" w:rsidR="006B770B" w:rsidRPr="006B770B" w:rsidRDefault="006B770B" w:rsidP="006B770B">
      <w:pPr>
        <w:spacing w:after="0" w:line="360" w:lineRule="auto"/>
        <w:rPr>
          <w:ins w:id="471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7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public class Main</w:t>
        </w:r>
      </w:ins>
    </w:p>
    <w:p w14:paraId="60C5D59A" w14:textId="77777777" w:rsidR="006B770B" w:rsidRPr="006B770B" w:rsidRDefault="006B770B" w:rsidP="006B770B">
      <w:pPr>
        <w:spacing w:after="0" w:line="360" w:lineRule="auto"/>
        <w:rPr>
          <w:ins w:id="47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74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mendefinisikan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class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utama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bernama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Main.</w:t>
        </w:r>
      </w:ins>
    </w:p>
    <w:p w14:paraId="20A0553B" w14:textId="77777777" w:rsidR="006B770B" w:rsidRPr="006B770B" w:rsidRDefault="006B770B" w:rsidP="006B770B">
      <w:pPr>
        <w:spacing w:after="0" w:line="360" w:lineRule="auto"/>
        <w:rPr>
          <w:ins w:id="47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76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public static void </w:t>
        </w:r>
        <w:proofErr w:type="gram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main(</w:t>
        </w:r>
        <w:proofErr w:type="gram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String[]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args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</w:t>
        </w:r>
      </w:ins>
    </w:p>
    <w:p w14:paraId="41F27B92" w14:textId="77777777" w:rsidR="006B770B" w:rsidRPr="006B770B" w:rsidRDefault="006B770B" w:rsidP="006B770B">
      <w:pPr>
        <w:spacing w:after="0" w:line="360" w:lineRule="auto"/>
        <w:rPr>
          <w:ins w:id="477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478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titik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awal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dijalankan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0E7B604A" w14:textId="77777777" w:rsidR="006B770B" w:rsidRPr="006B770B" w:rsidRDefault="006B770B" w:rsidP="006B770B">
      <w:pPr>
        <w:spacing w:after="0" w:line="360" w:lineRule="auto"/>
        <w:rPr>
          <w:ins w:id="47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480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boolean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= true; </w:t>
        </w:r>
      </w:ins>
    </w:p>
    <w:p w14:paraId="2E29BEF7" w14:textId="77777777" w:rsidR="006B770B" w:rsidRPr="006B770B" w:rsidRDefault="006B770B" w:rsidP="006B770B">
      <w:pPr>
        <w:spacing w:after="0" w:line="360" w:lineRule="auto"/>
        <w:rPr>
          <w:ins w:id="481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82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variabel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boolean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untuk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menyimpan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status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(true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atau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false).</w:t>
        </w:r>
      </w:ins>
    </w:p>
    <w:p w14:paraId="128FD988" w14:textId="77777777" w:rsidR="006B770B" w:rsidRPr="006B770B" w:rsidRDefault="006B770B" w:rsidP="006B770B">
      <w:pPr>
        <w:spacing w:after="0" w:line="360" w:lineRule="auto"/>
        <w:rPr>
          <w:ins w:id="48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ins w:id="484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boolean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bayar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= true; </w:t>
        </w:r>
      </w:ins>
    </w:p>
    <w:p w14:paraId="3398FB0B" w14:textId="77777777" w:rsidR="006B770B" w:rsidRPr="006B770B" w:rsidRDefault="006B770B" w:rsidP="006B770B">
      <w:pPr>
        <w:spacing w:after="0" w:line="360" w:lineRule="auto"/>
        <w:rPr>
          <w:ins w:id="48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86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variabel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boolean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untuk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menyimpan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status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pembayaran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(true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atau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false).</w:t>
        </w:r>
      </w:ins>
    </w:p>
    <w:p w14:paraId="0EE39729" w14:textId="77777777" w:rsidR="006B770B" w:rsidRPr="006B770B" w:rsidRDefault="006B770B" w:rsidP="006B770B">
      <w:pPr>
        <w:spacing w:after="0" w:line="360" w:lineRule="auto"/>
        <w:rPr>
          <w:ins w:id="48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8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) </w:t>
        </w:r>
      </w:ins>
    </w:p>
    <w:p w14:paraId="4C2AC248" w14:textId="77777777" w:rsidR="006B770B" w:rsidRPr="006B770B" w:rsidRDefault="006B770B" w:rsidP="006B770B">
      <w:pPr>
        <w:spacing w:after="0" w:line="360" w:lineRule="auto"/>
        <w:rPr>
          <w:ins w:id="48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90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cek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apakah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sudah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terdaftar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sebagai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1F6C1B73" w14:textId="77777777" w:rsidR="006B770B" w:rsidRPr="006B770B" w:rsidRDefault="006B770B" w:rsidP="006B770B">
      <w:pPr>
        <w:spacing w:after="0" w:line="360" w:lineRule="auto"/>
        <w:rPr>
          <w:ins w:id="491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9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if (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bayar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) </w:t>
        </w:r>
      </w:ins>
    </w:p>
    <w:p w14:paraId="1165D5B5" w14:textId="77777777" w:rsidR="006B770B" w:rsidRPr="006B770B" w:rsidRDefault="006B770B" w:rsidP="006B770B">
      <w:pPr>
        <w:spacing w:after="0" w:line="360" w:lineRule="auto"/>
        <w:rPr>
          <w:ins w:id="49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94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</w:t>
        </w:r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nested if: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cek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apakah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sudah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membayar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0AC44CCF" w14:textId="77777777" w:rsidR="006B770B" w:rsidRPr="006B770B" w:rsidRDefault="006B770B" w:rsidP="006B770B">
      <w:pPr>
        <w:spacing w:after="0" w:line="360" w:lineRule="auto"/>
        <w:rPr>
          <w:ins w:id="49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96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Akses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e-book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dibuka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.");</w:t>
        </w:r>
      </w:ins>
    </w:p>
    <w:p w14:paraId="27C362B0" w14:textId="77777777" w:rsidR="006B770B" w:rsidRPr="006B770B" w:rsidRDefault="006B770B" w:rsidP="006B770B">
      <w:pPr>
        <w:spacing w:after="0" w:line="360" w:lineRule="auto"/>
        <w:rPr>
          <w:ins w:id="49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49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    </w:t>
        </w:r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pesan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sudah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dan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membayar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0DADCA57" w14:textId="77777777" w:rsidR="006B770B" w:rsidRPr="006B770B" w:rsidRDefault="006B770B" w:rsidP="006B770B">
      <w:pPr>
        <w:spacing w:after="0" w:line="360" w:lineRule="auto"/>
        <w:rPr>
          <w:ins w:id="49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500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else </w:t>
        </w:r>
      </w:ins>
    </w:p>
    <w:p w14:paraId="5F381B42" w14:textId="77777777" w:rsidR="006B770B" w:rsidRPr="006B770B" w:rsidRDefault="006B770B" w:rsidP="006B770B">
      <w:pPr>
        <w:spacing w:after="0" w:line="360" w:lineRule="auto"/>
        <w:rPr>
          <w:ins w:id="501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50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</w:t>
        </w:r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 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tapi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belum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membayar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067AA0E6" w14:textId="77777777" w:rsidR="006B770B" w:rsidRPr="006B770B" w:rsidRDefault="006B770B" w:rsidP="006B770B">
      <w:pPr>
        <w:spacing w:after="0" w:line="360" w:lineRule="auto"/>
        <w:rPr>
          <w:ins w:id="50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504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Harap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bayar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dulu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");</w:t>
        </w:r>
      </w:ins>
    </w:p>
    <w:p w14:paraId="297B5CF1" w14:textId="77777777" w:rsidR="006B770B" w:rsidRPr="006B770B" w:rsidRDefault="006B770B" w:rsidP="006B770B">
      <w:pPr>
        <w:spacing w:after="0" w:line="360" w:lineRule="auto"/>
        <w:rPr>
          <w:ins w:id="505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506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    </w:t>
        </w:r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pesan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agar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membayar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iuran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terlebih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dahulu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7CA944AA" w14:textId="77777777" w:rsidR="006B770B" w:rsidRPr="006B770B" w:rsidRDefault="006B770B" w:rsidP="006B770B">
      <w:pPr>
        <w:spacing w:after="0" w:line="360" w:lineRule="auto"/>
        <w:rPr>
          <w:ins w:id="50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508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else </w:t>
        </w:r>
      </w:ins>
    </w:p>
    <w:p w14:paraId="04BC3A07" w14:textId="77777777" w:rsidR="006B770B" w:rsidRPr="006B770B" w:rsidRDefault="006B770B" w:rsidP="006B770B">
      <w:pPr>
        <w:spacing w:after="0" w:line="360" w:lineRule="auto"/>
        <w:rPr>
          <w:ins w:id="509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510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bukan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440AD338" w14:textId="77777777" w:rsidR="006B770B" w:rsidRPr="006B770B" w:rsidRDefault="006B770B" w:rsidP="006B770B">
      <w:pPr>
        <w:spacing w:after="0" w:line="360" w:lineRule="auto"/>
        <w:rPr>
          <w:ins w:id="511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512" w:author="Windows User" w:date="2025-09-15T14:39:00Z"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  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Silakan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daftar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dahulu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");</w:t>
        </w:r>
      </w:ins>
    </w:p>
    <w:p w14:paraId="6E55D96B" w14:textId="77777777" w:rsidR="006B770B" w:rsidRPr="006B770B" w:rsidRDefault="006B770B" w:rsidP="006B770B">
      <w:pPr>
        <w:spacing w:after="0" w:line="360" w:lineRule="auto"/>
        <w:rPr>
          <w:ins w:id="513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514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   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tampilkan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pesan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agar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mahasiswa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mendaftar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sebagai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anggota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.</w:t>
        </w:r>
      </w:ins>
    </w:p>
    <w:p w14:paraId="6E82C20C" w14:textId="77777777" w:rsidR="006B770B" w:rsidRPr="006B770B" w:rsidRDefault="006B770B" w:rsidP="006B770B">
      <w:pPr>
        <w:spacing w:after="0" w:line="360" w:lineRule="auto"/>
        <w:rPr>
          <w:ins w:id="51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51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proofErr w:type="gram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295B4105" w14:textId="77777777" w:rsidR="006B770B" w:rsidRPr="006B770B" w:rsidRDefault="006B770B" w:rsidP="006B770B">
      <w:pPr>
        <w:spacing w:after="0" w:line="360" w:lineRule="auto"/>
        <w:jc w:val="center"/>
        <w:rPr>
          <w:ins w:id="51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18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12C3EBA6" wp14:editId="0133EAFE">
              <wp:extent cx="3663286" cy="1969399"/>
              <wp:effectExtent l="25400" t="25400" r="25400" b="25400"/>
              <wp:docPr id="18" name="image1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3.png"/>
                      <pic:cNvPicPr preferRelativeResize="0"/>
                    </pic:nvPicPr>
                    <pic:blipFill>
                      <a:blip r:embed="rId17"/>
                      <a:srcRect r="407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3286" cy="1969399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2CDA1DA2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519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520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46AF87E6" w14:textId="77777777" w:rsidR="006B770B" w:rsidRPr="006B770B" w:rsidRDefault="006B770B" w:rsidP="006B770B">
      <w:pPr>
        <w:spacing w:after="0" w:line="360" w:lineRule="auto"/>
        <w:jc w:val="center"/>
        <w:rPr>
          <w:ins w:id="52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22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3FCAC1C7" wp14:editId="6078CF47">
              <wp:extent cx="4329832" cy="1004918"/>
              <wp:effectExtent l="25400" t="25400" r="25400" b="25400"/>
              <wp:docPr id="4" name="image1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3.png"/>
                      <pic:cNvPicPr preferRelativeResize="0"/>
                    </pic:nvPicPr>
                    <pic:blipFill>
                      <a:blip r:embed="rId17"/>
                      <a:srcRect l="59275" t="1416" r="15235" b="799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9832" cy="1004918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56FD574C" w14:textId="77777777" w:rsidR="006B770B" w:rsidRPr="006B770B" w:rsidRDefault="006B770B" w:rsidP="006B770B">
      <w:pPr>
        <w:spacing w:after="0" w:line="360" w:lineRule="auto"/>
        <w:rPr>
          <w:ins w:id="523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52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c.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500AE928" w14:textId="77777777" w:rsidR="006B770B" w:rsidRPr="006B770B" w:rsidRDefault="006B770B" w:rsidP="006B770B">
      <w:pPr>
        <w:spacing w:after="0" w:line="360" w:lineRule="auto"/>
        <w:jc w:val="center"/>
        <w:rPr>
          <w:ins w:id="525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526" w:author="Windows User" w:date="2025-09-15T14:39:00Z">
        <w:r w:rsidRPr="006B770B">
          <w:rPr>
            <w:rFonts w:ascii="Times New Roman" w:eastAsia="Times New Roman" w:hAnsi="Times New Roman" w:cs="Times New Roman"/>
            <w:b/>
            <w:noProof/>
            <w:sz w:val="24"/>
            <w:szCs w:val="24"/>
          </w:rPr>
          <w:drawing>
            <wp:inline distT="114300" distB="114300" distL="114300" distR="114300" wp14:anchorId="15B4AFE3" wp14:editId="4FCC49D1">
              <wp:extent cx="3974021" cy="2184195"/>
              <wp:effectExtent l="25400" t="25400" r="25400" b="25400"/>
              <wp:docPr id="5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8"/>
                      <a:srcRect r="4204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74021" cy="2184195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4D9F889C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527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528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7C48A3C8" w14:textId="77777777" w:rsidR="006B770B" w:rsidRPr="006B770B" w:rsidRDefault="006B770B" w:rsidP="006B770B">
      <w:pPr>
        <w:spacing w:after="0" w:line="360" w:lineRule="auto"/>
        <w:jc w:val="center"/>
        <w:rPr>
          <w:ins w:id="529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530" w:author="Windows User" w:date="2025-09-15T14:39:00Z">
        <w:r w:rsidRPr="006B770B">
          <w:rPr>
            <w:rFonts w:ascii="Times New Roman" w:eastAsia="Times New Roman" w:hAnsi="Times New Roman" w:cs="Times New Roman"/>
            <w:b/>
            <w:noProof/>
            <w:sz w:val="24"/>
            <w:szCs w:val="24"/>
          </w:rPr>
          <w:drawing>
            <wp:inline distT="114300" distB="114300" distL="114300" distR="114300" wp14:anchorId="6B38B329" wp14:editId="793E1CBC">
              <wp:extent cx="4267200" cy="843477"/>
              <wp:effectExtent l="25400" t="25400" r="25400" b="25400"/>
              <wp:docPr id="21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8"/>
                      <a:srcRect l="59579" r="16776" b="854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0" cy="843477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09C02B11" w14:textId="77777777" w:rsidR="006B770B" w:rsidRPr="006B770B" w:rsidRDefault="006B770B" w:rsidP="006B770B">
      <w:pPr>
        <w:spacing w:after="0" w:line="360" w:lineRule="auto"/>
        <w:rPr>
          <w:ins w:id="53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3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6.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Sebuah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drone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arah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berdasarkan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2C40E4F2" w14:textId="77777777" w:rsidR="006B770B" w:rsidRPr="006B770B" w:rsidRDefault="006B770B" w:rsidP="006B770B">
      <w:pPr>
        <w:spacing w:after="0" w:line="360" w:lineRule="auto"/>
        <w:rPr>
          <w:ins w:id="53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3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angin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utara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(drone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terbang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selatan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).</w:t>
        </w:r>
      </w:ins>
    </w:p>
    <w:p w14:paraId="509BF37A" w14:textId="77777777" w:rsidR="006B770B" w:rsidRPr="006B770B" w:rsidRDefault="006B770B" w:rsidP="006B770B">
      <w:pPr>
        <w:spacing w:after="0" w:line="360" w:lineRule="auto"/>
        <w:rPr>
          <w:ins w:id="53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3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angin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barat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(drone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terbang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timur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).</w:t>
        </w:r>
      </w:ins>
    </w:p>
    <w:p w14:paraId="09D867D0" w14:textId="77777777" w:rsidR="006B770B" w:rsidRPr="006B770B" w:rsidRDefault="006B770B" w:rsidP="006B770B">
      <w:pPr>
        <w:spacing w:after="0" w:line="360" w:lineRule="auto"/>
        <w:rPr>
          <w:ins w:id="53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3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(drone hover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diam di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tempat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).</w:t>
        </w:r>
      </w:ins>
    </w:p>
    <w:p w14:paraId="4E135DE5" w14:textId="77777777" w:rsidR="006B770B" w:rsidRPr="006B770B" w:rsidRDefault="006B770B" w:rsidP="006B770B">
      <w:pPr>
        <w:spacing w:after="0" w:line="360" w:lineRule="auto"/>
        <w:rPr>
          <w:ins w:id="53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4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Lengkapi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berikut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agar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aturan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5805F108" w14:textId="77777777" w:rsidR="006B770B" w:rsidRPr="006B770B" w:rsidRDefault="006B770B" w:rsidP="006B770B">
      <w:pPr>
        <w:spacing w:after="0" w:line="360" w:lineRule="auto"/>
        <w:rPr>
          <w:ins w:id="54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4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jawablah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berikut</w:t>
        </w:r>
        <w:proofErr w:type="spellEnd"/>
      </w:ins>
    </w:p>
    <w:p w14:paraId="76FCADC0" w14:textId="77777777" w:rsidR="006B770B" w:rsidRPr="006B770B" w:rsidRDefault="006B770B" w:rsidP="006B770B">
      <w:pPr>
        <w:spacing w:after="0" w:line="360" w:lineRule="auto"/>
        <w:rPr>
          <w:ins w:id="54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4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a.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Lengkapi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bagian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kosong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6A28387" w14:textId="77777777" w:rsidR="006B770B" w:rsidRPr="006B770B" w:rsidRDefault="006B770B" w:rsidP="006B770B">
      <w:pPr>
        <w:spacing w:after="0" w:line="360" w:lineRule="auto"/>
        <w:rPr>
          <w:ins w:id="54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4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b. Uji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angin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=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barat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”.</w:t>
        </w:r>
      </w:ins>
    </w:p>
    <w:p w14:paraId="339CB7B9" w14:textId="77777777" w:rsidR="006B770B" w:rsidRPr="006B770B" w:rsidRDefault="006B770B" w:rsidP="006B770B">
      <w:pPr>
        <w:spacing w:after="0" w:line="360" w:lineRule="auto"/>
        <w:rPr>
          <w:ins w:id="54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4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c. Uji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angin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= “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selatan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”.</w:t>
        </w:r>
      </w:ins>
    </w:p>
    <w:p w14:paraId="1E40FA58" w14:textId="77777777" w:rsidR="006B770B" w:rsidRPr="006B770B" w:rsidRDefault="006B770B" w:rsidP="006B770B">
      <w:pPr>
        <w:spacing w:after="0" w:line="360" w:lineRule="auto"/>
        <w:rPr>
          <w:ins w:id="54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5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Pembahasan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3DD0B60B" w14:textId="77777777" w:rsidR="006B770B" w:rsidRPr="006B770B" w:rsidRDefault="006B770B" w:rsidP="006B770B">
      <w:pPr>
        <w:spacing w:after="0" w:line="360" w:lineRule="auto"/>
        <w:rPr>
          <w:ins w:id="55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55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proofErr w:type="gram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0AE4A70E" w14:textId="77777777" w:rsidR="006B770B" w:rsidRPr="006B770B" w:rsidRDefault="006B770B" w:rsidP="006B770B">
      <w:pPr>
        <w:spacing w:after="0" w:line="360" w:lineRule="auto"/>
        <w:jc w:val="center"/>
        <w:rPr>
          <w:ins w:id="55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54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5EE1476A" wp14:editId="037D95BD">
              <wp:extent cx="3756696" cy="1836607"/>
              <wp:effectExtent l="25400" t="25400" r="25400" b="25400"/>
              <wp:docPr id="17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9"/>
                      <a:srcRect r="4055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6696" cy="1836607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00E97C83" w14:textId="77777777" w:rsidR="006B770B" w:rsidRPr="006B770B" w:rsidRDefault="006B770B" w:rsidP="006B770B">
      <w:pPr>
        <w:spacing w:after="0" w:line="360" w:lineRule="auto"/>
        <w:jc w:val="center"/>
        <w:rPr>
          <w:ins w:id="55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185A5874" w14:textId="77777777" w:rsidR="006B770B" w:rsidRPr="006B770B" w:rsidRDefault="006B770B" w:rsidP="006B770B">
      <w:pPr>
        <w:spacing w:after="0" w:line="360" w:lineRule="auto"/>
        <w:jc w:val="center"/>
        <w:rPr>
          <w:ins w:id="556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5D0009B8" w14:textId="77777777" w:rsidR="006B770B" w:rsidRPr="006B770B" w:rsidRDefault="006B770B" w:rsidP="006B770B">
      <w:pPr>
        <w:spacing w:after="0" w:line="360" w:lineRule="auto"/>
        <w:rPr>
          <w:ins w:id="55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55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proofErr w:type="gram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6581CA4B" w14:textId="77777777" w:rsidR="006B770B" w:rsidRPr="006B770B" w:rsidRDefault="006B770B" w:rsidP="006B770B">
      <w:pPr>
        <w:spacing w:after="0" w:line="360" w:lineRule="auto"/>
        <w:jc w:val="center"/>
        <w:rPr>
          <w:ins w:id="55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60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03E61A2D" wp14:editId="2D86F1C3">
              <wp:extent cx="3781425" cy="1680746"/>
              <wp:effectExtent l="25400" t="25400" r="25400" b="25400"/>
              <wp:docPr id="7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20"/>
                      <a:srcRect r="412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1425" cy="1680746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3F3A9DBA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561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562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46C1B36C" w14:textId="77777777" w:rsidR="006B770B" w:rsidRPr="006B770B" w:rsidRDefault="006B770B" w:rsidP="006B770B">
      <w:pPr>
        <w:spacing w:after="0" w:line="360" w:lineRule="auto"/>
        <w:jc w:val="center"/>
        <w:rPr>
          <w:ins w:id="56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64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2CF58F45" wp14:editId="63862434">
              <wp:extent cx="3381375" cy="662502"/>
              <wp:effectExtent l="25400" t="25400" r="25400" b="25400"/>
              <wp:docPr id="16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20"/>
                      <a:srcRect l="60265" r="12916" b="8215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81375" cy="662502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100D21AF" w14:textId="77777777" w:rsidR="006B770B" w:rsidRPr="006B770B" w:rsidRDefault="006B770B" w:rsidP="006B770B">
      <w:pPr>
        <w:spacing w:after="0" w:line="360" w:lineRule="auto"/>
        <w:rPr>
          <w:ins w:id="565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56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c.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62D1FC2E" w14:textId="77777777" w:rsidR="006B770B" w:rsidRPr="006B770B" w:rsidRDefault="006B770B" w:rsidP="006B770B">
      <w:pPr>
        <w:spacing w:after="0" w:line="360" w:lineRule="auto"/>
        <w:jc w:val="center"/>
        <w:rPr>
          <w:ins w:id="567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568" w:author="Windows User" w:date="2025-09-15T14:39:00Z">
        <w:r w:rsidRPr="006B770B">
          <w:rPr>
            <w:rFonts w:ascii="Times New Roman" w:eastAsia="Times New Roman" w:hAnsi="Times New Roman" w:cs="Times New Roman"/>
            <w:b/>
            <w:noProof/>
            <w:sz w:val="24"/>
            <w:szCs w:val="24"/>
          </w:rPr>
          <w:drawing>
            <wp:inline distT="114300" distB="114300" distL="114300" distR="114300" wp14:anchorId="2C27CC70" wp14:editId="0DDAAD99">
              <wp:extent cx="3752850" cy="1685360"/>
              <wp:effectExtent l="25400" t="25400" r="25400" b="25400"/>
              <wp:docPr id="19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21"/>
                      <a:srcRect r="412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0" cy="1685360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2CC46719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569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570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05B403A0" w14:textId="77777777" w:rsidR="006B770B" w:rsidRPr="006B770B" w:rsidRDefault="006B770B" w:rsidP="006B770B">
      <w:pPr>
        <w:spacing w:after="0" w:line="360" w:lineRule="auto"/>
        <w:jc w:val="center"/>
        <w:rPr>
          <w:ins w:id="571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572" w:author="Windows User" w:date="2025-09-15T14:39:00Z">
        <w:r w:rsidRPr="006B770B">
          <w:rPr>
            <w:rFonts w:ascii="Times New Roman" w:eastAsia="Times New Roman" w:hAnsi="Times New Roman" w:cs="Times New Roman"/>
            <w:b/>
            <w:noProof/>
            <w:sz w:val="24"/>
            <w:szCs w:val="24"/>
          </w:rPr>
          <w:drawing>
            <wp:inline distT="114300" distB="114300" distL="114300" distR="114300" wp14:anchorId="19426FF2" wp14:editId="24CD5495">
              <wp:extent cx="4187037" cy="758979"/>
              <wp:effectExtent l="25400" t="25400" r="25400" b="25400"/>
              <wp:docPr id="20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21"/>
                      <a:srcRect l="60121" r="4965" b="7825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7037" cy="758979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65FBC6EC" w14:textId="77777777" w:rsidR="006B770B" w:rsidRPr="006B770B" w:rsidRDefault="006B770B" w:rsidP="006B770B">
      <w:pPr>
        <w:spacing w:after="0" w:line="360" w:lineRule="auto"/>
        <w:rPr>
          <w:ins w:id="57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74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7.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Melzaqi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menulis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mengecek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apakah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mobil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boleh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masuk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jalan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tol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14:paraId="070B359D" w14:textId="77777777" w:rsidR="006B770B" w:rsidRPr="006B770B" w:rsidRDefault="006B770B" w:rsidP="006B770B">
      <w:pPr>
        <w:spacing w:after="0" w:line="360" w:lineRule="auto"/>
        <w:rPr>
          <w:ins w:id="57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7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Aturannya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54146E66" w14:textId="77777777" w:rsidR="006B770B" w:rsidRPr="006B770B" w:rsidRDefault="006B770B" w:rsidP="006B770B">
      <w:pPr>
        <w:spacing w:after="0" w:line="360" w:lineRule="auto"/>
        <w:rPr>
          <w:ins w:id="57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78" w:author="Windows User" w:date="2025-09-15T14:39:00Z">
        <w:r w:rsidRPr="006B770B">
          <w:rPr>
            <w:rFonts w:ascii="Times New Roman" w:eastAsia="Gungsuh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Gungsuh" w:hAnsi="Times New Roman" w:cs="Times New Roman"/>
            <w:sz w:val="24"/>
            <w:szCs w:val="24"/>
          </w:rPr>
          <w:t>saldo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 xml:space="preserve"> e-Toll ≥ 20.000 → </w:t>
        </w:r>
        <w:proofErr w:type="spellStart"/>
        <w:r w:rsidRPr="006B770B">
          <w:rPr>
            <w:rFonts w:ascii="Times New Roman" w:eastAsia="Gungsuh" w:hAnsi="Times New Roman" w:cs="Times New Roman"/>
            <w:sz w:val="24"/>
            <w:szCs w:val="24"/>
          </w:rPr>
          <w:t>boleh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Gungsuh" w:hAnsi="Times New Roman" w:cs="Times New Roman"/>
            <w:sz w:val="24"/>
            <w:szCs w:val="24"/>
          </w:rPr>
          <w:t>masuk</w:t>
        </w:r>
        <w:proofErr w:type="spellEnd"/>
        <w:r w:rsidRPr="006B770B">
          <w:rPr>
            <w:rFonts w:ascii="Times New Roman" w:eastAsia="Gungsuh" w:hAnsi="Times New Roman" w:cs="Times New Roman"/>
            <w:sz w:val="24"/>
            <w:szCs w:val="24"/>
          </w:rPr>
          <w:t>.</w:t>
        </w:r>
      </w:ins>
    </w:p>
    <w:p w14:paraId="2EDC18E5" w14:textId="77777777" w:rsidR="006B770B" w:rsidRPr="006B770B" w:rsidRDefault="006B770B" w:rsidP="006B770B">
      <w:pPr>
        <w:spacing w:after="0" w:line="360" w:lineRule="auto"/>
        <w:rPr>
          <w:ins w:id="57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8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boleh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masuk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CB3DADD" w14:textId="77777777" w:rsidR="006B770B" w:rsidRPr="006B770B" w:rsidRDefault="006B770B" w:rsidP="006B770B">
      <w:pPr>
        <w:spacing w:after="0" w:line="360" w:lineRule="auto"/>
        <w:rPr>
          <w:ins w:id="58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8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Melzaqi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2AE029AD" w14:textId="77777777" w:rsidR="006B770B" w:rsidRPr="006B770B" w:rsidRDefault="006B770B" w:rsidP="006B770B">
      <w:pPr>
        <w:spacing w:after="0" w:line="360" w:lineRule="auto"/>
        <w:jc w:val="center"/>
        <w:rPr>
          <w:ins w:id="58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84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74329E69" wp14:editId="54F40A85">
              <wp:extent cx="4400550" cy="2438400"/>
              <wp:effectExtent l="25400" t="25400" r="25400" b="25400"/>
              <wp:docPr id="11" name="image1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png"/>
                      <pic:cNvPicPr preferRelativeResize="0"/>
                    </pic:nvPicPr>
                    <pic:blipFill>
                      <a:blip r:embed="rId2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0550" cy="2438400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74ABA012" w14:textId="77777777" w:rsidR="006B770B" w:rsidRPr="006B770B" w:rsidRDefault="006B770B" w:rsidP="006B770B">
      <w:pPr>
        <w:spacing w:after="0" w:line="360" w:lineRule="auto"/>
        <w:rPr>
          <w:ins w:id="58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8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</w:p>
    <w:p w14:paraId="7728C4A7" w14:textId="77777777" w:rsidR="006B770B" w:rsidRPr="006B770B" w:rsidRDefault="006B770B" w:rsidP="006B770B">
      <w:pPr>
        <w:spacing w:after="0" w:line="360" w:lineRule="auto"/>
        <w:rPr>
          <w:ins w:id="58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8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a.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output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didapatkan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kesalahan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tunjukkan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dimana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kesalahan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20D2D15" w14:textId="77777777" w:rsidR="006B770B" w:rsidRPr="006B770B" w:rsidRDefault="006B770B" w:rsidP="006B770B">
      <w:pPr>
        <w:spacing w:after="0" w:line="360" w:lineRule="auto"/>
        <w:rPr>
          <w:ins w:id="589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9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b.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Perbaiki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</w:p>
    <w:p w14:paraId="7E87668D" w14:textId="77777777" w:rsidR="006B770B" w:rsidRPr="006B770B" w:rsidRDefault="006B770B" w:rsidP="006B770B">
      <w:pPr>
        <w:spacing w:after="0" w:line="360" w:lineRule="auto"/>
        <w:rPr>
          <w:ins w:id="59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92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Pembahasan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2B762D07" w14:textId="77777777" w:rsidR="006B770B" w:rsidRPr="006B770B" w:rsidRDefault="006B770B" w:rsidP="006B770B">
      <w:pPr>
        <w:tabs>
          <w:tab w:val="left" w:pos="6279"/>
        </w:tabs>
        <w:spacing w:after="0" w:line="360" w:lineRule="auto"/>
        <w:jc w:val="both"/>
        <w:rPr>
          <w:ins w:id="59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94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6FAA3E7B" w14:textId="77777777" w:rsidR="006B770B" w:rsidRPr="006B770B" w:rsidRDefault="006B770B" w:rsidP="006B770B">
      <w:pPr>
        <w:spacing w:after="0" w:line="360" w:lineRule="auto"/>
        <w:rPr>
          <w:ins w:id="59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596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31446B35" wp14:editId="28D19065">
              <wp:extent cx="5454150" cy="3019425"/>
              <wp:effectExtent l="25400" t="25400" r="25400" b="25400"/>
              <wp:docPr id="6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23"/>
                      <a:srcRect r="5353" b="240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4150" cy="3019425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712BE5D3" w14:textId="77777777" w:rsidR="006B770B" w:rsidRPr="006B770B" w:rsidRDefault="006B770B" w:rsidP="006B770B">
      <w:pPr>
        <w:spacing w:after="0" w:line="360" w:lineRule="auto"/>
        <w:rPr>
          <w:ins w:id="597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98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14:paraId="3C1CB448" w14:textId="77777777" w:rsidR="006B770B" w:rsidRPr="006B770B" w:rsidRDefault="006B770B" w:rsidP="006B770B">
      <w:pPr>
        <w:spacing w:after="0" w:line="360" w:lineRule="auto"/>
        <w:rPr>
          <w:ins w:id="599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600" w:author="Windows User" w:date="2025-09-15T14:39:00Z"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1.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1500e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bukan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angka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yang valid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tipe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int</w:t>
        </w:r>
      </w:ins>
    </w:p>
    <w:p w14:paraId="343D05E6" w14:textId="77777777" w:rsidR="006B770B" w:rsidRPr="006B770B" w:rsidRDefault="006B770B" w:rsidP="006B770B">
      <w:pPr>
        <w:spacing w:after="0" w:line="360" w:lineRule="auto"/>
        <w:rPr>
          <w:ins w:id="601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602" w:author="Windows User" w:date="2025-09-15T14:39:00Z"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2.Method 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main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ditutup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di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baris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ke-4 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(})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jadi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semua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statement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setelahnya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(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if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)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berada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di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method.</w:t>
        </w:r>
      </w:ins>
    </w:p>
    <w:p w14:paraId="241816EF" w14:textId="77777777" w:rsidR="006B770B" w:rsidRPr="006B770B" w:rsidRDefault="006B770B" w:rsidP="006B770B">
      <w:pPr>
        <w:spacing w:after="0" w:line="360" w:lineRule="auto"/>
        <w:rPr>
          <w:ins w:id="603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604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3.println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berada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di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tempat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yang salah →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bukan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bagian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dari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method → error.</w:t>
        </w:r>
      </w:ins>
    </w:p>
    <w:p w14:paraId="4B348226" w14:textId="77777777" w:rsidR="006B770B" w:rsidRPr="006B770B" w:rsidRDefault="006B770B" w:rsidP="006B770B">
      <w:pPr>
        <w:spacing w:after="0" w:line="360" w:lineRule="auto"/>
        <w:rPr>
          <w:ins w:id="605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606" w:author="Windows User" w:date="2025-09-15T14:39:00Z"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4.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else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muncul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di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luar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if,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karena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{}</w:t>
        </w:r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sebelumnya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sudah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ditutup</w:t>
        </w:r>
        <w:proofErr w:type="spellEnd"/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.</w:t>
        </w:r>
      </w:ins>
    </w:p>
    <w:p w14:paraId="3871D5E7" w14:textId="77777777" w:rsidR="006B770B" w:rsidRPr="006B770B" w:rsidRDefault="006B770B" w:rsidP="006B770B">
      <w:pPr>
        <w:spacing w:after="0" w:line="360" w:lineRule="auto"/>
        <w:rPr>
          <w:ins w:id="607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  <w:ins w:id="608" w:author="Windows User" w:date="2025-09-15T14:39:00Z">
        <w:r w:rsidRPr="006B770B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5.</w:t>
        </w:r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System.out.println("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Saldo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cukup</w:t>
        </w:r>
        <w:proofErr w:type="spellEnd"/>
        <w:r w:rsidRPr="006B770B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");</w:t>
        </w:r>
      </w:ins>
    </w:p>
    <w:p w14:paraId="0227E08E" w14:textId="77777777" w:rsidR="006B770B" w:rsidRPr="006B770B" w:rsidRDefault="006B770B" w:rsidP="006B770B">
      <w:pPr>
        <w:spacing w:after="0" w:line="360" w:lineRule="auto"/>
        <w:rPr>
          <w:ins w:id="609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  <w:ins w:id="610" w:author="Windows User" w:date="2025-09-15T14:39:00Z"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Masih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berada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di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luar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method/class,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sehingga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compiler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menganggapnya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bukan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bagian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dari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program → error class, interface, or </w:t>
        </w:r>
        <w:proofErr w:type="spellStart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>enum</w:t>
        </w:r>
        <w:proofErr w:type="spellEnd"/>
        <w:r w:rsidRPr="006B770B">
          <w:rPr>
            <w:rFonts w:ascii="Times New Roman" w:eastAsia="Cardo" w:hAnsi="Times New Roman" w:cs="Times New Roman"/>
            <w:color w:val="0000FF"/>
            <w:sz w:val="24"/>
            <w:szCs w:val="24"/>
          </w:rPr>
          <w:t xml:space="preserve"> expected.</w:t>
        </w:r>
      </w:ins>
    </w:p>
    <w:p w14:paraId="4EDE4EB3" w14:textId="77777777" w:rsidR="006B770B" w:rsidRPr="006B770B" w:rsidRDefault="006B770B" w:rsidP="006B770B">
      <w:pPr>
        <w:spacing w:after="0" w:line="360" w:lineRule="auto"/>
        <w:rPr>
          <w:ins w:id="611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417DFBD3" w14:textId="77777777" w:rsidR="006B770B" w:rsidRPr="006B770B" w:rsidRDefault="006B770B" w:rsidP="006B770B">
      <w:pPr>
        <w:spacing w:after="0" w:line="360" w:lineRule="auto"/>
        <w:rPr>
          <w:ins w:id="612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61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</w:rPr>
          <w:t>b.</w:t>
        </w:r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proofErr w:type="gram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Source Code</w:t>
        </w:r>
      </w:ins>
    </w:p>
    <w:p w14:paraId="1932B37C" w14:textId="77777777" w:rsidR="006B770B" w:rsidRPr="006B770B" w:rsidRDefault="006B770B" w:rsidP="006B770B">
      <w:pPr>
        <w:spacing w:after="0" w:line="360" w:lineRule="auto"/>
        <w:jc w:val="center"/>
        <w:rPr>
          <w:ins w:id="614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  <w:ins w:id="615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0A9D38C1" wp14:editId="4C96F138">
              <wp:extent cx="4165096" cy="1871953"/>
              <wp:effectExtent l="25400" t="25400" r="25400" b="25400"/>
              <wp:docPr id="2" name="image1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4.png"/>
                      <pic:cNvPicPr preferRelativeResize="0"/>
                    </pic:nvPicPr>
                    <pic:blipFill>
                      <a:blip r:embed="rId24"/>
                      <a:srcRect r="4965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5096" cy="1871953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491C49C1" w14:textId="77777777" w:rsidR="006B770B" w:rsidRPr="006B770B" w:rsidRDefault="006B770B" w:rsidP="006B770B">
      <w:pPr>
        <w:spacing w:after="0" w:line="360" w:lineRule="auto"/>
        <w:rPr>
          <w:ins w:id="616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ins w:id="617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>Printscreen</w:t>
        </w:r>
        <w:proofErr w:type="spellEnd"/>
        <w:r w:rsidRPr="006B770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Output</w:t>
        </w:r>
      </w:ins>
    </w:p>
    <w:p w14:paraId="5D46434F" w14:textId="77777777" w:rsidR="006B770B" w:rsidRPr="006B770B" w:rsidRDefault="006B770B" w:rsidP="006B770B">
      <w:pPr>
        <w:spacing w:after="0" w:line="360" w:lineRule="auto"/>
        <w:jc w:val="center"/>
        <w:rPr>
          <w:ins w:id="618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  <w:ins w:id="619" w:author="Windows User" w:date="2025-09-15T14:39:00Z">
        <w:r w:rsidRPr="006B770B">
          <w:rPr>
            <w:rFonts w:ascii="Times New Roman" w:eastAsia="Times New Roman" w:hAnsi="Times New Roman" w:cs="Times New Roman"/>
            <w:noProof/>
            <w:sz w:val="24"/>
            <w:szCs w:val="24"/>
          </w:rPr>
          <w:drawing>
            <wp:inline distT="114300" distB="114300" distL="114300" distR="114300" wp14:anchorId="55B0D885" wp14:editId="7C6F44B9">
              <wp:extent cx="3657600" cy="855293"/>
              <wp:effectExtent l="25400" t="25400" r="25400" b="25400"/>
              <wp:docPr id="15" name="image1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4.png"/>
                      <pic:cNvPicPr preferRelativeResize="0"/>
                    </pic:nvPicPr>
                    <pic:blipFill>
                      <a:blip r:embed="rId24"/>
                      <a:srcRect l="64405" r="11542" b="7524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855293"/>
                      </a:xfrm>
                      <a:prstGeom prst="rect">
                        <a:avLst/>
                      </a:prstGeom>
                      <a:ln w="254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inline>
          </w:drawing>
        </w:r>
      </w:ins>
    </w:p>
    <w:p w14:paraId="6B911180" w14:textId="77777777" w:rsidR="006B770B" w:rsidRPr="006B770B" w:rsidRDefault="006B770B" w:rsidP="006B770B">
      <w:pPr>
        <w:spacing w:after="0" w:line="360" w:lineRule="auto"/>
        <w:rPr>
          <w:ins w:id="620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</w:p>
    <w:p w14:paraId="3759599B" w14:textId="77777777" w:rsidR="006B770B" w:rsidRPr="006B770B" w:rsidRDefault="006B770B" w:rsidP="006B770B">
      <w:pPr>
        <w:spacing w:after="0" w:line="360" w:lineRule="auto"/>
        <w:jc w:val="center"/>
        <w:rPr>
          <w:ins w:id="62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79CF5DC1" w14:textId="77777777" w:rsidR="006B770B" w:rsidRPr="006B770B" w:rsidRDefault="006B770B" w:rsidP="006B770B">
      <w:pPr>
        <w:spacing w:after="0" w:line="360" w:lineRule="auto"/>
        <w:rPr>
          <w:ins w:id="622" w:author="Windows User" w:date="2025-09-15T14:39:00Z"/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234CBC23" w14:textId="77777777" w:rsidR="006B770B" w:rsidRPr="006B770B" w:rsidRDefault="006B770B" w:rsidP="006B770B">
      <w:pPr>
        <w:spacing w:after="0" w:line="360" w:lineRule="auto"/>
        <w:jc w:val="center"/>
        <w:rPr>
          <w:ins w:id="623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51DA4A7A" w14:textId="77777777" w:rsidR="006B770B" w:rsidRPr="006B770B" w:rsidRDefault="006B770B" w:rsidP="006B770B">
      <w:pPr>
        <w:spacing w:after="0" w:line="360" w:lineRule="auto"/>
        <w:jc w:val="center"/>
        <w:rPr>
          <w:ins w:id="624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3E681A43" w14:textId="77777777" w:rsidR="006B770B" w:rsidRPr="006B770B" w:rsidRDefault="006B770B" w:rsidP="006B770B">
      <w:pPr>
        <w:spacing w:after="0" w:line="360" w:lineRule="auto"/>
        <w:jc w:val="center"/>
        <w:rPr>
          <w:ins w:id="625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3AC4646A" w14:textId="77777777" w:rsidR="006B770B" w:rsidRPr="006B770B" w:rsidRDefault="006B770B" w:rsidP="006B770B">
      <w:pPr>
        <w:spacing w:after="0" w:line="360" w:lineRule="auto"/>
        <w:jc w:val="center"/>
        <w:rPr>
          <w:ins w:id="626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1B4D1BD0" w14:textId="77777777" w:rsidR="006B770B" w:rsidRPr="006B770B" w:rsidRDefault="006B770B" w:rsidP="006B770B">
      <w:pPr>
        <w:spacing w:after="0" w:line="360" w:lineRule="auto"/>
        <w:rPr>
          <w:ins w:id="627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</w:p>
    <w:p w14:paraId="7830C437" w14:textId="77777777" w:rsidR="006B770B" w:rsidRPr="006B770B" w:rsidRDefault="006B770B" w:rsidP="006B770B">
      <w:pPr>
        <w:spacing w:after="0" w:line="360" w:lineRule="auto"/>
        <w:rPr>
          <w:ins w:id="628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</w:p>
    <w:p w14:paraId="01E46107" w14:textId="77777777" w:rsidR="006B770B" w:rsidRPr="006B770B" w:rsidRDefault="006B770B" w:rsidP="006B770B">
      <w:pPr>
        <w:spacing w:after="0" w:line="360" w:lineRule="auto"/>
        <w:jc w:val="center"/>
        <w:rPr>
          <w:ins w:id="629" w:author="Windows User" w:date="2025-09-15T14:39:00Z"/>
          <w:rFonts w:ascii="Times New Roman" w:eastAsia="Times New Roman" w:hAnsi="Times New Roman" w:cs="Times New Roman"/>
          <w:b/>
          <w:sz w:val="24"/>
          <w:szCs w:val="24"/>
        </w:rPr>
      </w:pPr>
    </w:p>
    <w:p w14:paraId="316B0483" w14:textId="77777777" w:rsidR="006B770B" w:rsidRPr="006B770B" w:rsidRDefault="006B770B" w:rsidP="006B770B">
      <w:pPr>
        <w:spacing w:after="0" w:line="360" w:lineRule="auto"/>
        <w:jc w:val="center"/>
        <w:rPr>
          <w:ins w:id="630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7198ED8E" w14:textId="77777777" w:rsidR="006B770B" w:rsidRPr="006B770B" w:rsidRDefault="006B770B" w:rsidP="006B770B">
      <w:pPr>
        <w:spacing w:after="0" w:line="360" w:lineRule="auto"/>
        <w:jc w:val="center"/>
        <w:rPr>
          <w:ins w:id="631" w:author="Windows User" w:date="2025-09-15T14:39:00Z"/>
          <w:rFonts w:ascii="Times New Roman" w:eastAsia="Times New Roman" w:hAnsi="Times New Roman" w:cs="Times New Roman"/>
          <w:sz w:val="24"/>
          <w:szCs w:val="24"/>
        </w:rPr>
      </w:pPr>
    </w:p>
    <w:p w14:paraId="12DE5ADF" w14:textId="77777777" w:rsidR="006B770B" w:rsidRPr="006B770B" w:rsidRDefault="006B770B" w:rsidP="006B770B">
      <w:pPr>
        <w:spacing w:after="0" w:line="360" w:lineRule="auto"/>
        <w:rPr>
          <w:ins w:id="632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750E145" w14:textId="77777777" w:rsidR="006B770B" w:rsidRPr="006B770B" w:rsidRDefault="006B770B" w:rsidP="006B770B">
      <w:pPr>
        <w:spacing w:after="0" w:line="360" w:lineRule="auto"/>
        <w:rPr>
          <w:ins w:id="633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4DF001C" w14:textId="77777777" w:rsidR="006B770B" w:rsidRPr="006B770B" w:rsidRDefault="006B770B" w:rsidP="006B770B">
      <w:pPr>
        <w:spacing w:after="0" w:line="360" w:lineRule="auto"/>
        <w:rPr>
          <w:ins w:id="634" w:author="Windows User" w:date="2025-09-15T14:39:00Z"/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A7F6C71" w14:textId="559182C1" w:rsidR="006B770B" w:rsidRPr="006B770B" w:rsidRDefault="006B770B" w:rsidP="006B770B">
      <w:pPr>
        <w:spacing w:after="0" w:line="360" w:lineRule="auto"/>
        <w:rPr>
          <w:ins w:id="635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  <w:rPrChange w:id="636" w:author="Windows User" w:date="2025-09-15T14:40:00Z">
            <w:rPr>
              <w:ins w:id="637" w:author="Windows User" w:date="2025-09-15T14:39:00Z"/>
              <w:rFonts w:ascii="Times New Roman" w:eastAsia="Times New Roman" w:hAnsi="Times New Roman" w:cs="Times New Roman"/>
              <w:b/>
              <w:sz w:val="24"/>
              <w:szCs w:val="24"/>
              <w:highlight w:val="white"/>
            </w:rPr>
          </w:rPrChange>
        </w:rPr>
        <w:pPrChange w:id="638" w:author="Windows User" w:date="2025-09-15T14:40:00Z">
          <w:pPr>
            <w:spacing w:line="360" w:lineRule="auto"/>
            <w:jc w:val="center"/>
          </w:pPr>
        </w:pPrChange>
      </w:pPr>
      <w:ins w:id="639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KESIMPULAN DAN SARAN</w:t>
        </w:r>
      </w:ins>
    </w:p>
    <w:p w14:paraId="256FEDBD" w14:textId="77777777" w:rsidR="006B770B" w:rsidRPr="006B770B" w:rsidRDefault="006B770B" w:rsidP="006B770B">
      <w:pPr>
        <w:tabs>
          <w:tab w:val="left" w:pos="699"/>
        </w:tabs>
        <w:spacing w:after="0" w:line="360" w:lineRule="auto"/>
        <w:jc w:val="both"/>
        <w:rPr>
          <w:ins w:id="640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641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KESIMPULAN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br/>
          <w:t xml:space="preserve">  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ab/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Berdasarkan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hasil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kajian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teori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disimpulkan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bahwa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struktur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seperti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if, if-else, dan if-else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if-else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memiliki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sangat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penting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memungkinkan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menyesuaikan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jalannya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eksekusi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berdasarkan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tertentu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memberikan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respons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terhadap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input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serta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adaptif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mudah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dipahami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kegiatan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baik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melalui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pembuatan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game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Python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maupun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mobile phone,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membantu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kondisional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mengevaluasi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berbeda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serta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menentukan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aksi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skenario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demikian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melihat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langsung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dampak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keputusan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mereka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pemahaman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terhadap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alur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nyata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konkret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52003876" w14:textId="77777777" w:rsidR="006B770B" w:rsidRPr="006B770B" w:rsidRDefault="006B770B" w:rsidP="006B770B">
      <w:pPr>
        <w:spacing w:after="0" w:line="360" w:lineRule="auto"/>
        <w:ind w:firstLine="720"/>
        <w:jc w:val="both"/>
        <w:rPr>
          <w:ins w:id="642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64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Selain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aspek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teknis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penerapan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mendorong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pengembangan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analitis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sistematis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memecah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masalah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beberapa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menganalisis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kemungkinan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mengambil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keputusan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sesuai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masing-masing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Proses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melatih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pola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komputasional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problem-solving,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serta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keterampilan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kritis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berguna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tetapi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pemecahan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masalah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pada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konteks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lain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game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atau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edukatif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meningkatkan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motivasi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bereksperimen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mencoba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skenario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hubungan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sebab-akibat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pengalaman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menjadi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menyenangkan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6D82E7AC" w14:textId="77777777" w:rsidR="006B770B" w:rsidRPr="006B770B" w:rsidRDefault="006B770B" w:rsidP="006B770B">
      <w:pPr>
        <w:spacing w:after="0" w:line="360" w:lineRule="auto"/>
        <w:jc w:val="both"/>
        <w:rPr>
          <w:ins w:id="644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ins w:id="645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SARAN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br/>
          <w:t xml:space="preserve"> 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ab/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Disarankan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agar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selalu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menekankan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latihan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melibatkan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skenario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nyata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memperoleh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pengalaman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langsung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merancang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program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interaktif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adaptif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efektif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Praktikum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sebaiknya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dilengkapi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diskusi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evaluasi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hasil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serta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refleksi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terhadap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kesalahan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agar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dapat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penyebab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kesalahan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belajar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memperbaikinya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Pengajar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dianjurkan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mendorong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mencoba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kombinasi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kondisi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percabangan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bertingkat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serta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simulasi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relevan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sehingga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kemampuan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berpikir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analitis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kreatif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sistematis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berkembang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optimal.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Dengan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pendekatan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ini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tidak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hanya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menguasai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keterampilan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teknis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menulis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kode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tetapi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juga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mampu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mengaplikasikan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logika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secara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adaptif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kreatif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dalam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berbagai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situasi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sekaligus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membangun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dasar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kuat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untuk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memahami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konsep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yang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lebih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kompleks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di masa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depan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.</w:t>
        </w:r>
      </w:ins>
    </w:p>
    <w:p w14:paraId="51FEA566" w14:textId="77777777" w:rsidR="006B770B" w:rsidRPr="006B770B" w:rsidRDefault="006B770B" w:rsidP="006B770B">
      <w:pPr>
        <w:spacing w:after="0" w:line="360" w:lineRule="auto"/>
        <w:jc w:val="center"/>
        <w:rPr>
          <w:ins w:id="646" w:author="Windows User" w:date="2025-09-15T14:39:00Z"/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ins w:id="647" w:author="Windows User" w:date="2025-09-15T14:39:00Z">
        <w:r w:rsidRPr="006B770B"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DAFTAR PUSTAKA</w:t>
        </w:r>
      </w:ins>
    </w:p>
    <w:p w14:paraId="311C13E5" w14:textId="77777777" w:rsidR="006B770B" w:rsidRPr="006B770B" w:rsidRDefault="006B770B" w:rsidP="006B770B">
      <w:pPr>
        <w:spacing w:after="0" w:line="360" w:lineRule="auto"/>
        <w:jc w:val="center"/>
        <w:rPr>
          <w:ins w:id="648" w:author="Windows User" w:date="2025-09-15T14:39:00Z"/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1D3409DE" w14:textId="77777777" w:rsidR="006B770B" w:rsidRPr="006B770B" w:rsidRDefault="006B770B" w:rsidP="006B770B">
      <w:pPr>
        <w:tabs>
          <w:tab w:val="left" w:pos="708"/>
        </w:tabs>
        <w:spacing w:after="0" w:line="360" w:lineRule="auto"/>
        <w:rPr>
          <w:ins w:id="649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650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Afrizal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A. S. (2017).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Rancang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Bangun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Aplikasi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Pembelajaran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Dasar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Berbasis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  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ab/>
          <w:t xml:space="preserve">Mobile Phone.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Jurnal</w:t>
        </w:r>
        <w:proofErr w:type="spellEnd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 xml:space="preserve"> TIPS: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Jurnal</w:t>
        </w:r>
        <w:proofErr w:type="spellEnd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Teknologi</w:t>
        </w:r>
        <w:proofErr w:type="spellEnd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Informasi</w:t>
        </w:r>
        <w:proofErr w:type="spellEnd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 xml:space="preserve"> dan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Komputer</w:t>
        </w:r>
        <w:proofErr w:type="spellEnd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Politeknik</w:t>
        </w:r>
        <w:proofErr w:type="spellEnd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 xml:space="preserve"> </w:t>
        </w:r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ab/>
        </w:r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ab/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Sekayu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6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(1), 1-19.</w:t>
        </w:r>
      </w:ins>
    </w:p>
    <w:p w14:paraId="706B3CAC" w14:textId="77777777" w:rsidR="006B770B" w:rsidRPr="006B770B" w:rsidRDefault="006B770B" w:rsidP="006B770B">
      <w:pPr>
        <w:spacing w:after="0" w:line="360" w:lineRule="auto"/>
        <w:rPr>
          <w:ins w:id="651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D038712" w14:textId="77777777" w:rsidR="006B770B" w:rsidRPr="006B770B" w:rsidRDefault="006B770B" w:rsidP="006B770B">
      <w:pPr>
        <w:tabs>
          <w:tab w:val="left" w:pos="708"/>
        </w:tabs>
        <w:spacing w:after="0" w:line="360" w:lineRule="auto"/>
        <w:rPr>
          <w:ins w:id="652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653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Pambudi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S., &amp;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Setiawan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A. (2025).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Pelatihan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Dasar </w:t>
        </w:r>
        <w:proofErr w:type="gram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Python::</w:t>
        </w:r>
        <w:proofErr w:type="gram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Meningkatkan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ab/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Literasi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Teknologi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Siswa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melalui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Pembuatan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Game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Tebak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Angka di SMAN 1 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ab/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ab/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Pamotan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. </w:t>
        </w:r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Indonesian Research Journal on Education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5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(1), 7-12.</w:t>
        </w:r>
      </w:ins>
    </w:p>
    <w:p w14:paraId="6B61AFA7" w14:textId="77777777" w:rsidR="006B770B" w:rsidRPr="006B770B" w:rsidRDefault="006B770B" w:rsidP="006B770B">
      <w:pPr>
        <w:spacing w:after="0" w:line="360" w:lineRule="auto"/>
        <w:rPr>
          <w:ins w:id="654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9C8C03" w14:textId="77777777" w:rsidR="006B770B" w:rsidRPr="006B770B" w:rsidRDefault="006B770B" w:rsidP="006B770B">
      <w:pPr>
        <w:tabs>
          <w:tab w:val="left" w:pos="708"/>
        </w:tabs>
        <w:spacing w:after="0" w:line="360" w:lineRule="auto"/>
        <w:rPr>
          <w:ins w:id="655" w:author="Windows User" w:date="2025-09-15T14:39:00Z"/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ins w:id="656" w:author="Windows User" w:date="2025-09-15T14:39:00Z"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Sagala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A. A. H., &amp;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Yahfizham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Y. (2024).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Analisis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Pengenalan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Konsep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Algoritma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ab/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ab/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Pemrograman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Matematika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Pada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Kehidupan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Sehari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 Hari.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Morfologi</w:t>
        </w:r>
        <w:proofErr w:type="spellEnd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 xml:space="preserve">: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Jurnal</w:t>
        </w:r>
        <w:proofErr w:type="spellEnd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 xml:space="preserve">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Ilmu</w:t>
        </w:r>
        <w:proofErr w:type="spellEnd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 xml:space="preserve"> </w:t>
        </w:r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ab/>
        </w:r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ab/>
          <w:t xml:space="preserve">Pendidikan, Bahasa, Sastra dan </w:t>
        </w:r>
        <w:proofErr w:type="spellStart"/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Budaya</w:t>
        </w:r>
        <w:proofErr w:type="spellEnd"/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, </w:t>
        </w:r>
        <w:r w:rsidRPr="006B770B">
          <w:rPr>
            <w:rFonts w:ascii="Times New Roman" w:eastAsia="Times New Roman" w:hAnsi="Times New Roman" w:cs="Times New Roman"/>
            <w:i/>
            <w:sz w:val="24"/>
            <w:szCs w:val="24"/>
            <w:highlight w:val="white"/>
          </w:rPr>
          <w:t>2</w:t>
        </w:r>
        <w:r w:rsidRPr="006B770B"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(1), 01-16.</w:t>
        </w:r>
      </w:ins>
    </w:p>
    <w:p w14:paraId="3E2F685C" w14:textId="5B7BBF01" w:rsidR="007A0A16" w:rsidRPr="006B770B" w:rsidDel="006B770B" w:rsidRDefault="007A0A16" w:rsidP="006B770B">
      <w:pPr>
        <w:tabs>
          <w:tab w:val="left" w:pos="3265"/>
        </w:tabs>
        <w:spacing w:after="0" w:line="360" w:lineRule="auto"/>
        <w:rPr>
          <w:del w:id="657" w:author="Windows User" w:date="2025-09-15T14:39:00Z"/>
          <w:rFonts w:ascii="Times New Roman" w:hAnsi="Times New Roman" w:cs="Times New Roman"/>
          <w:sz w:val="24"/>
          <w:szCs w:val="24"/>
        </w:rPr>
      </w:pPr>
    </w:p>
    <w:p w14:paraId="3DCA4CA8" w14:textId="77777777" w:rsidR="00AC6D3B" w:rsidRPr="006B770B" w:rsidRDefault="00AC6D3B" w:rsidP="006B770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sectPr w:rsidR="00AC6D3B" w:rsidRPr="006B770B" w:rsidSect="00DA3392">
      <w:footerReference w:type="default" r:id="rId25"/>
      <w:pgSz w:w="11906" w:h="16838"/>
      <w:pgMar w:top="1134" w:right="1134" w:bottom="1134" w:left="1701" w:header="709" w:footer="454" w:gutter="0"/>
      <w:pgBorders>
        <w:top w:val="single" w:sz="8" w:space="2" w:color="auto"/>
        <w:left w:val="single" w:sz="8" w:space="3" w:color="auto"/>
        <w:bottom w:val="single" w:sz="8" w:space="2" w:color="auto"/>
        <w:right w:val="single" w:sz="8" w:space="2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FAD00" w14:textId="77777777" w:rsidR="00632376" w:rsidRDefault="00632376">
      <w:pPr>
        <w:spacing w:line="240" w:lineRule="auto"/>
      </w:pPr>
      <w:r>
        <w:separator/>
      </w:r>
    </w:p>
  </w:endnote>
  <w:endnote w:type="continuationSeparator" w:id="0">
    <w:p w14:paraId="087F05AF" w14:textId="77777777" w:rsidR="00632376" w:rsidRDefault="00632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charset w:val="81"/>
    <w:family w:val="roman"/>
    <w:pitch w:val="variable"/>
    <w:sig w:usb0="00000287" w:usb1="09060000" w:usb2="00000010" w:usb3="00000000" w:csb0="0008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B22F6" w14:textId="77777777" w:rsidR="006B770B" w:rsidRDefault="006B770B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C1952" wp14:editId="6A70869F">
              <wp:simplePos x="0" y="0"/>
              <wp:positionH relativeFrom="column">
                <wp:posOffset>-42906</wp:posOffset>
              </wp:positionH>
              <wp:positionV relativeFrom="paragraph">
                <wp:posOffset>19050</wp:posOffset>
              </wp:positionV>
              <wp:extent cx="1883391" cy="274320"/>
              <wp:effectExtent l="0" t="0" r="22225" b="11430"/>
              <wp:wrapNone/>
              <wp:docPr id="146850697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3391" cy="274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FC48CAF" w14:textId="02F6917A" w:rsidR="006B770B" w:rsidRPr="00E37998" w:rsidRDefault="006B770B" w:rsidP="006B77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ins w:id="658" w:author="Windows User" w:date="2025-09-15T14:38:00Z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Mario Andiko Dwi</w:t>
                            </w:r>
                          </w:ins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 xml:space="preserve"> Mario Andiko Dwi 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FC1952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0;text-align:left;margin-left:-3.4pt;margin-top:1.5pt;width:148.3pt;height:2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" fillcolor="white [3201]" strokeweight=".5pt">
              <v:textbox>
                <w:txbxContent>
                  <w:p w14:paraId="3FC48CAF" w14:textId="02F6917A" w:rsidR="006B770B" w:rsidRPr="00E37998" w:rsidRDefault="006B770B" w:rsidP="006B770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</w:pPr>
                    <w:ins w:id="659" w:author="Windows User" w:date="2025-09-15T14:38:00Z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Mario Andiko Dwi</w:t>
                      </w:r>
                    </w:ins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 xml:space="preserve"> Mario Andiko Dwi S.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3E2C5D" wp14:editId="002715AE">
              <wp:simplePos x="0" y="0"/>
              <wp:positionH relativeFrom="column">
                <wp:posOffset>4527550</wp:posOffset>
              </wp:positionH>
              <wp:positionV relativeFrom="paragraph">
                <wp:posOffset>23495</wp:posOffset>
              </wp:positionV>
              <wp:extent cx="1290320" cy="274320"/>
              <wp:effectExtent l="0" t="0" r="24130" b="11430"/>
              <wp:wrapNone/>
              <wp:docPr id="159582929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274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6E27AC3" w14:textId="2A1565BD" w:rsidR="006B770B" w:rsidRPr="00233BB1" w:rsidRDefault="006B770B" w:rsidP="006B770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pPrChange w:id="660" w:author="Windows User" w:date="2025-09-15T14:39:00Z">
                              <w:pPr/>
                            </w:pPrChange>
                          </w:pPr>
                          <w:ins w:id="661" w:author="Windows User" w:date="2025-09-15T14:39:00Z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G1A025015</w:t>
                            </w:r>
                          </w:ins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 xml:space="preserve">     G1A025015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3E2C5D" id="_x0000_s1050" type="#_x0000_t202" style="position:absolute;left:0;text-align:left;margin-left:356.5pt;margin-top:1.85pt;width:101.6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" fillcolor="white [3201]" strokeweight=".5pt">
              <v:textbox>
                <w:txbxContent>
                  <w:p w14:paraId="66E27AC3" w14:textId="2A1565BD" w:rsidR="006B770B" w:rsidRPr="00233BB1" w:rsidRDefault="006B770B" w:rsidP="006B770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pPrChange w:id="662" w:author="Windows User" w:date="2025-09-15T14:39:00Z">
                        <w:pPr/>
                      </w:pPrChange>
                    </w:pPr>
                    <w:ins w:id="663" w:author="Windows User" w:date="2025-09-15T14:39:00Z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G1A025015</w:t>
                      </w:r>
                    </w:ins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id-ID"/>
                      </w:rPr>
                      <w:t xml:space="preserve">     G1A025015</w:t>
                    </w:r>
                  </w:p>
                </w:txbxContent>
              </v:textbox>
            </v:shape>
          </w:pict>
        </mc:Fallback>
      </mc:AlternateContent>
    </w:r>
    <w:sdt>
      <w:sdtPr>
        <w:id w:val="-398361219"/>
        <w:docPartObj>
          <w:docPartGallery w:val="AutoText"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14:paraId="65C8FF4C" w14:textId="77777777" w:rsidR="006B770B" w:rsidRDefault="006B7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1307A" w14:textId="77777777" w:rsidR="00632376" w:rsidRDefault="00632376">
      <w:pPr>
        <w:spacing w:after="0"/>
      </w:pPr>
      <w:r>
        <w:separator/>
      </w:r>
    </w:p>
  </w:footnote>
  <w:footnote w:type="continuationSeparator" w:id="0">
    <w:p w14:paraId="757FA01E" w14:textId="77777777" w:rsidR="00632376" w:rsidRDefault="006323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75B6"/>
    <w:multiLevelType w:val="multilevel"/>
    <w:tmpl w:val="1BFA75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B512E"/>
    <w:multiLevelType w:val="multilevel"/>
    <w:tmpl w:val="531A6B70"/>
    <w:lvl w:ilvl="0">
      <w:start w:val="1"/>
      <w:numFmt w:val="decimal"/>
      <w:lvlText w:val="%1."/>
      <w:lvlJc w:val="left"/>
      <w:pPr>
        <w:ind w:left="3203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3801" w:hanging="360"/>
      </w:pPr>
    </w:lvl>
    <w:lvl w:ilvl="2">
      <w:numFmt w:val="bullet"/>
      <w:lvlText w:val="•"/>
      <w:lvlJc w:val="left"/>
      <w:pPr>
        <w:ind w:left="4402" w:hanging="360"/>
      </w:pPr>
    </w:lvl>
    <w:lvl w:ilvl="3">
      <w:numFmt w:val="bullet"/>
      <w:lvlText w:val="•"/>
      <w:lvlJc w:val="left"/>
      <w:pPr>
        <w:ind w:left="5004" w:hanging="360"/>
      </w:pPr>
    </w:lvl>
    <w:lvl w:ilvl="4">
      <w:numFmt w:val="bullet"/>
      <w:lvlText w:val="•"/>
      <w:lvlJc w:val="left"/>
      <w:pPr>
        <w:ind w:left="5605" w:hanging="360"/>
      </w:pPr>
    </w:lvl>
    <w:lvl w:ilvl="5">
      <w:numFmt w:val="bullet"/>
      <w:lvlText w:val="•"/>
      <w:lvlJc w:val="left"/>
      <w:pPr>
        <w:ind w:left="6207" w:hanging="360"/>
      </w:pPr>
    </w:lvl>
    <w:lvl w:ilvl="6">
      <w:numFmt w:val="bullet"/>
      <w:lvlText w:val="•"/>
      <w:lvlJc w:val="left"/>
      <w:pPr>
        <w:ind w:left="6808" w:hanging="360"/>
      </w:pPr>
    </w:lvl>
    <w:lvl w:ilvl="7">
      <w:numFmt w:val="bullet"/>
      <w:lvlText w:val="•"/>
      <w:lvlJc w:val="left"/>
      <w:pPr>
        <w:ind w:left="7410" w:hanging="360"/>
      </w:pPr>
    </w:lvl>
    <w:lvl w:ilvl="8">
      <w:numFmt w:val="bullet"/>
      <w:lvlText w:val="•"/>
      <w:lvlJc w:val="left"/>
      <w:pPr>
        <w:ind w:left="8011" w:hanging="360"/>
      </w:pPr>
    </w:lvl>
  </w:abstractNum>
  <w:abstractNum w:abstractNumId="2" w15:restartNumberingAfterBreak="0">
    <w:nsid w:val="42585A2E"/>
    <w:multiLevelType w:val="hybridMultilevel"/>
    <w:tmpl w:val="E56A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F83EB7"/>
    <w:multiLevelType w:val="hybridMultilevel"/>
    <w:tmpl w:val="7134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EE7AE0"/>
    <w:multiLevelType w:val="multilevel"/>
    <w:tmpl w:val="848C4FF2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E2560AA"/>
    <w:multiLevelType w:val="multilevel"/>
    <w:tmpl w:val="6E256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E6507"/>
    <w:multiLevelType w:val="hybridMultilevel"/>
    <w:tmpl w:val="1108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657"/>
    <w:rsid w:val="0000023C"/>
    <w:rsid w:val="00002C0C"/>
    <w:rsid w:val="00007A38"/>
    <w:rsid w:val="00010D39"/>
    <w:rsid w:val="00012D75"/>
    <w:rsid w:val="0001690A"/>
    <w:rsid w:val="000272CA"/>
    <w:rsid w:val="0002736B"/>
    <w:rsid w:val="00034F3D"/>
    <w:rsid w:val="00035B93"/>
    <w:rsid w:val="00040490"/>
    <w:rsid w:val="00040C5F"/>
    <w:rsid w:val="00041273"/>
    <w:rsid w:val="00041DA3"/>
    <w:rsid w:val="00051BD7"/>
    <w:rsid w:val="0005720D"/>
    <w:rsid w:val="00057ACE"/>
    <w:rsid w:val="00062512"/>
    <w:rsid w:val="00067ADC"/>
    <w:rsid w:val="00073A3B"/>
    <w:rsid w:val="00074D2A"/>
    <w:rsid w:val="00075B69"/>
    <w:rsid w:val="00076695"/>
    <w:rsid w:val="0008130D"/>
    <w:rsid w:val="0008366A"/>
    <w:rsid w:val="00083893"/>
    <w:rsid w:val="00085964"/>
    <w:rsid w:val="0008736D"/>
    <w:rsid w:val="000906B4"/>
    <w:rsid w:val="00092941"/>
    <w:rsid w:val="000930F0"/>
    <w:rsid w:val="00094D47"/>
    <w:rsid w:val="00096B88"/>
    <w:rsid w:val="000A11C6"/>
    <w:rsid w:val="000C3670"/>
    <w:rsid w:val="000C7B18"/>
    <w:rsid w:val="000D0499"/>
    <w:rsid w:val="000D1887"/>
    <w:rsid w:val="000D473A"/>
    <w:rsid w:val="000D5690"/>
    <w:rsid w:val="000D6041"/>
    <w:rsid w:val="000E1D03"/>
    <w:rsid w:val="000E2BCC"/>
    <w:rsid w:val="000E3311"/>
    <w:rsid w:val="000E5911"/>
    <w:rsid w:val="000E6BE6"/>
    <w:rsid w:val="000E766B"/>
    <w:rsid w:val="000E7E4E"/>
    <w:rsid w:val="000F0201"/>
    <w:rsid w:val="000F1964"/>
    <w:rsid w:val="000F1F44"/>
    <w:rsid w:val="000F3789"/>
    <w:rsid w:val="000F6293"/>
    <w:rsid w:val="000F639F"/>
    <w:rsid w:val="000F7426"/>
    <w:rsid w:val="001006A8"/>
    <w:rsid w:val="00101F2C"/>
    <w:rsid w:val="0010469F"/>
    <w:rsid w:val="00105922"/>
    <w:rsid w:val="001106C4"/>
    <w:rsid w:val="001145D5"/>
    <w:rsid w:val="001211BF"/>
    <w:rsid w:val="00121F28"/>
    <w:rsid w:val="00125340"/>
    <w:rsid w:val="001313AA"/>
    <w:rsid w:val="001322B5"/>
    <w:rsid w:val="00135504"/>
    <w:rsid w:val="001408C5"/>
    <w:rsid w:val="00142AFB"/>
    <w:rsid w:val="00143FE2"/>
    <w:rsid w:val="00147D43"/>
    <w:rsid w:val="00161CC0"/>
    <w:rsid w:val="001641A9"/>
    <w:rsid w:val="0016496A"/>
    <w:rsid w:val="00167179"/>
    <w:rsid w:val="00170480"/>
    <w:rsid w:val="00172918"/>
    <w:rsid w:val="00173FBA"/>
    <w:rsid w:val="00182E8A"/>
    <w:rsid w:val="00183431"/>
    <w:rsid w:val="001834A1"/>
    <w:rsid w:val="00186AC8"/>
    <w:rsid w:val="00186B5A"/>
    <w:rsid w:val="00187005"/>
    <w:rsid w:val="00187714"/>
    <w:rsid w:val="00191036"/>
    <w:rsid w:val="00194E37"/>
    <w:rsid w:val="001970F6"/>
    <w:rsid w:val="001A19B7"/>
    <w:rsid w:val="001A2DDB"/>
    <w:rsid w:val="001A6538"/>
    <w:rsid w:val="001A7112"/>
    <w:rsid w:val="001A77A7"/>
    <w:rsid w:val="001B2F2C"/>
    <w:rsid w:val="001B3F59"/>
    <w:rsid w:val="001B59C6"/>
    <w:rsid w:val="001B764A"/>
    <w:rsid w:val="001B7FC3"/>
    <w:rsid w:val="001C08FA"/>
    <w:rsid w:val="001C468A"/>
    <w:rsid w:val="001C6C08"/>
    <w:rsid w:val="001D0138"/>
    <w:rsid w:val="001D3365"/>
    <w:rsid w:val="001D6D27"/>
    <w:rsid w:val="001E2501"/>
    <w:rsid w:val="001E32DD"/>
    <w:rsid w:val="001E36DF"/>
    <w:rsid w:val="001E5D5C"/>
    <w:rsid w:val="001E6E2F"/>
    <w:rsid w:val="001F27B3"/>
    <w:rsid w:val="002110DF"/>
    <w:rsid w:val="002112E9"/>
    <w:rsid w:val="00211657"/>
    <w:rsid w:val="002116DD"/>
    <w:rsid w:val="002163DE"/>
    <w:rsid w:val="00217D94"/>
    <w:rsid w:val="002233DB"/>
    <w:rsid w:val="00223FEF"/>
    <w:rsid w:val="00225668"/>
    <w:rsid w:val="002266C6"/>
    <w:rsid w:val="00230D04"/>
    <w:rsid w:val="00230E97"/>
    <w:rsid w:val="00233BB1"/>
    <w:rsid w:val="00233E8F"/>
    <w:rsid w:val="002345C6"/>
    <w:rsid w:val="002351B0"/>
    <w:rsid w:val="002369C3"/>
    <w:rsid w:val="002410F4"/>
    <w:rsid w:val="00242229"/>
    <w:rsid w:val="002437E5"/>
    <w:rsid w:val="00245694"/>
    <w:rsid w:val="00250E7C"/>
    <w:rsid w:val="00253741"/>
    <w:rsid w:val="0025404A"/>
    <w:rsid w:val="002558C6"/>
    <w:rsid w:val="002565E6"/>
    <w:rsid w:val="00256CEB"/>
    <w:rsid w:val="00262DD9"/>
    <w:rsid w:val="00263AD6"/>
    <w:rsid w:val="00264B5B"/>
    <w:rsid w:val="00265E0D"/>
    <w:rsid w:val="00266A73"/>
    <w:rsid w:val="00267A3E"/>
    <w:rsid w:val="00270DA7"/>
    <w:rsid w:val="002715D7"/>
    <w:rsid w:val="00273E48"/>
    <w:rsid w:val="00273EC5"/>
    <w:rsid w:val="00281AB9"/>
    <w:rsid w:val="00283704"/>
    <w:rsid w:val="00287152"/>
    <w:rsid w:val="00287291"/>
    <w:rsid w:val="0029086B"/>
    <w:rsid w:val="0029236A"/>
    <w:rsid w:val="00295456"/>
    <w:rsid w:val="00296D7C"/>
    <w:rsid w:val="00297566"/>
    <w:rsid w:val="002A06F0"/>
    <w:rsid w:val="002A099A"/>
    <w:rsid w:val="002A0B64"/>
    <w:rsid w:val="002A3B6E"/>
    <w:rsid w:val="002B0B7C"/>
    <w:rsid w:val="002B11B0"/>
    <w:rsid w:val="002B1243"/>
    <w:rsid w:val="002B50D6"/>
    <w:rsid w:val="002C0D3B"/>
    <w:rsid w:val="002C15AA"/>
    <w:rsid w:val="002C2629"/>
    <w:rsid w:val="002C2A5C"/>
    <w:rsid w:val="002D299A"/>
    <w:rsid w:val="002D39BA"/>
    <w:rsid w:val="002D516D"/>
    <w:rsid w:val="002D6FE2"/>
    <w:rsid w:val="002E0DCF"/>
    <w:rsid w:val="002E33E1"/>
    <w:rsid w:val="002F00F6"/>
    <w:rsid w:val="002F0821"/>
    <w:rsid w:val="002F1D2C"/>
    <w:rsid w:val="002F31CA"/>
    <w:rsid w:val="002F545B"/>
    <w:rsid w:val="002F56D4"/>
    <w:rsid w:val="002F614C"/>
    <w:rsid w:val="002F7797"/>
    <w:rsid w:val="00301630"/>
    <w:rsid w:val="0030310F"/>
    <w:rsid w:val="00303730"/>
    <w:rsid w:val="00303BA2"/>
    <w:rsid w:val="00307F3A"/>
    <w:rsid w:val="00312E40"/>
    <w:rsid w:val="0031372C"/>
    <w:rsid w:val="00313749"/>
    <w:rsid w:val="00313C4B"/>
    <w:rsid w:val="00313E7C"/>
    <w:rsid w:val="0031482C"/>
    <w:rsid w:val="00322D5D"/>
    <w:rsid w:val="003259D8"/>
    <w:rsid w:val="003314E6"/>
    <w:rsid w:val="0033365A"/>
    <w:rsid w:val="00333E31"/>
    <w:rsid w:val="0033406E"/>
    <w:rsid w:val="00334188"/>
    <w:rsid w:val="00336D8B"/>
    <w:rsid w:val="00342126"/>
    <w:rsid w:val="00344735"/>
    <w:rsid w:val="00347CFD"/>
    <w:rsid w:val="003509FE"/>
    <w:rsid w:val="00351C8C"/>
    <w:rsid w:val="00370773"/>
    <w:rsid w:val="003716D2"/>
    <w:rsid w:val="00372149"/>
    <w:rsid w:val="00374230"/>
    <w:rsid w:val="0037470E"/>
    <w:rsid w:val="00375D54"/>
    <w:rsid w:val="0037774E"/>
    <w:rsid w:val="00381C87"/>
    <w:rsid w:val="00385B81"/>
    <w:rsid w:val="00386DB0"/>
    <w:rsid w:val="003871E8"/>
    <w:rsid w:val="00390E69"/>
    <w:rsid w:val="00393259"/>
    <w:rsid w:val="0039621B"/>
    <w:rsid w:val="003966C0"/>
    <w:rsid w:val="00396E56"/>
    <w:rsid w:val="00396FE7"/>
    <w:rsid w:val="00397D8E"/>
    <w:rsid w:val="003A27C6"/>
    <w:rsid w:val="003A5D51"/>
    <w:rsid w:val="003A7438"/>
    <w:rsid w:val="003B2003"/>
    <w:rsid w:val="003B3B8C"/>
    <w:rsid w:val="003B56E3"/>
    <w:rsid w:val="003B76D1"/>
    <w:rsid w:val="003C4F4A"/>
    <w:rsid w:val="003C54B5"/>
    <w:rsid w:val="003C5701"/>
    <w:rsid w:val="003D6C48"/>
    <w:rsid w:val="003E01C9"/>
    <w:rsid w:val="003E0F37"/>
    <w:rsid w:val="003E20BA"/>
    <w:rsid w:val="003E242F"/>
    <w:rsid w:val="003E2776"/>
    <w:rsid w:val="003E513E"/>
    <w:rsid w:val="003E514B"/>
    <w:rsid w:val="003E56E1"/>
    <w:rsid w:val="003E5D7A"/>
    <w:rsid w:val="003F04FE"/>
    <w:rsid w:val="003F1504"/>
    <w:rsid w:val="003F21D9"/>
    <w:rsid w:val="003F3C50"/>
    <w:rsid w:val="003F6357"/>
    <w:rsid w:val="003F7031"/>
    <w:rsid w:val="00401705"/>
    <w:rsid w:val="00404A87"/>
    <w:rsid w:val="00405E88"/>
    <w:rsid w:val="0040685E"/>
    <w:rsid w:val="0040704B"/>
    <w:rsid w:val="00407368"/>
    <w:rsid w:val="0040789E"/>
    <w:rsid w:val="00410F03"/>
    <w:rsid w:val="00415C9F"/>
    <w:rsid w:val="00416B27"/>
    <w:rsid w:val="00416BC9"/>
    <w:rsid w:val="00417172"/>
    <w:rsid w:val="00423189"/>
    <w:rsid w:val="00423ABB"/>
    <w:rsid w:val="00424819"/>
    <w:rsid w:val="00426146"/>
    <w:rsid w:val="00432CF7"/>
    <w:rsid w:val="004345A0"/>
    <w:rsid w:val="00436F20"/>
    <w:rsid w:val="00443867"/>
    <w:rsid w:val="00444953"/>
    <w:rsid w:val="00446B34"/>
    <w:rsid w:val="0045023A"/>
    <w:rsid w:val="00450BC8"/>
    <w:rsid w:val="00452574"/>
    <w:rsid w:val="00452966"/>
    <w:rsid w:val="00453608"/>
    <w:rsid w:val="0045448E"/>
    <w:rsid w:val="00454BC2"/>
    <w:rsid w:val="004603E2"/>
    <w:rsid w:val="00460E7E"/>
    <w:rsid w:val="00461A57"/>
    <w:rsid w:val="00462CEC"/>
    <w:rsid w:val="00463996"/>
    <w:rsid w:val="004701AF"/>
    <w:rsid w:val="00473461"/>
    <w:rsid w:val="0048019B"/>
    <w:rsid w:val="00482C12"/>
    <w:rsid w:val="004831AB"/>
    <w:rsid w:val="00492ADB"/>
    <w:rsid w:val="00497A41"/>
    <w:rsid w:val="004A0658"/>
    <w:rsid w:val="004A46C5"/>
    <w:rsid w:val="004A5C81"/>
    <w:rsid w:val="004B28D1"/>
    <w:rsid w:val="004B3DBA"/>
    <w:rsid w:val="004B3DF2"/>
    <w:rsid w:val="004C628E"/>
    <w:rsid w:val="004C7ED0"/>
    <w:rsid w:val="004D1110"/>
    <w:rsid w:val="004D1740"/>
    <w:rsid w:val="004D3774"/>
    <w:rsid w:val="004D448A"/>
    <w:rsid w:val="004D4ABC"/>
    <w:rsid w:val="004D4E28"/>
    <w:rsid w:val="004D7F63"/>
    <w:rsid w:val="004E0466"/>
    <w:rsid w:val="004E21C4"/>
    <w:rsid w:val="004E5645"/>
    <w:rsid w:val="004E595D"/>
    <w:rsid w:val="004F287A"/>
    <w:rsid w:val="004F3F28"/>
    <w:rsid w:val="004F5E8D"/>
    <w:rsid w:val="004F6176"/>
    <w:rsid w:val="00503097"/>
    <w:rsid w:val="005046BE"/>
    <w:rsid w:val="005050BF"/>
    <w:rsid w:val="00506E0A"/>
    <w:rsid w:val="00520870"/>
    <w:rsid w:val="00520B98"/>
    <w:rsid w:val="005243F4"/>
    <w:rsid w:val="005274EA"/>
    <w:rsid w:val="005302F2"/>
    <w:rsid w:val="00530F41"/>
    <w:rsid w:val="00533428"/>
    <w:rsid w:val="00533F54"/>
    <w:rsid w:val="005461F5"/>
    <w:rsid w:val="00546A58"/>
    <w:rsid w:val="005501CE"/>
    <w:rsid w:val="0055060E"/>
    <w:rsid w:val="00550AB1"/>
    <w:rsid w:val="00551397"/>
    <w:rsid w:val="00551964"/>
    <w:rsid w:val="00553466"/>
    <w:rsid w:val="00555AC3"/>
    <w:rsid w:val="0055777E"/>
    <w:rsid w:val="005614E5"/>
    <w:rsid w:val="005633E6"/>
    <w:rsid w:val="00570179"/>
    <w:rsid w:val="00570DAF"/>
    <w:rsid w:val="0057302F"/>
    <w:rsid w:val="00573FEF"/>
    <w:rsid w:val="0057641B"/>
    <w:rsid w:val="00576AE6"/>
    <w:rsid w:val="0058066C"/>
    <w:rsid w:val="00581313"/>
    <w:rsid w:val="0058595B"/>
    <w:rsid w:val="00586155"/>
    <w:rsid w:val="00587441"/>
    <w:rsid w:val="005901BE"/>
    <w:rsid w:val="0059037E"/>
    <w:rsid w:val="005913AF"/>
    <w:rsid w:val="00592CC2"/>
    <w:rsid w:val="005A0750"/>
    <w:rsid w:val="005A0CF0"/>
    <w:rsid w:val="005A3FFE"/>
    <w:rsid w:val="005A4CA6"/>
    <w:rsid w:val="005A59EE"/>
    <w:rsid w:val="005B6C1A"/>
    <w:rsid w:val="005C2F93"/>
    <w:rsid w:val="005C371E"/>
    <w:rsid w:val="005D30D4"/>
    <w:rsid w:val="005D51C1"/>
    <w:rsid w:val="005D63DD"/>
    <w:rsid w:val="005E3B91"/>
    <w:rsid w:val="005E56C2"/>
    <w:rsid w:val="005E7C71"/>
    <w:rsid w:val="005F204C"/>
    <w:rsid w:val="005F24B9"/>
    <w:rsid w:val="005F3EDD"/>
    <w:rsid w:val="005F5B1F"/>
    <w:rsid w:val="00603836"/>
    <w:rsid w:val="00603E0E"/>
    <w:rsid w:val="00604F8B"/>
    <w:rsid w:val="006056BE"/>
    <w:rsid w:val="0060688B"/>
    <w:rsid w:val="006068C9"/>
    <w:rsid w:val="006100FD"/>
    <w:rsid w:val="00622734"/>
    <w:rsid w:val="00630191"/>
    <w:rsid w:val="00632376"/>
    <w:rsid w:val="0063371B"/>
    <w:rsid w:val="00633930"/>
    <w:rsid w:val="00633D27"/>
    <w:rsid w:val="00633F78"/>
    <w:rsid w:val="006347E6"/>
    <w:rsid w:val="006358CB"/>
    <w:rsid w:val="006416CD"/>
    <w:rsid w:val="00641EE5"/>
    <w:rsid w:val="00642CAA"/>
    <w:rsid w:val="00642DC0"/>
    <w:rsid w:val="00646724"/>
    <w:rsid w:val="00647D95"/>
    <w:rsid w:val="00647E8D"/>
    <w:rsid w:val="00651A17"/>
    <w:rsid w:val="0065363B"/>
    <w:rsid w:val="00656178"/>
    <w:rsid w:val="00657CB2"/>
    <w:rsid w:val="0066062B"/>
    <w:rsid w:val="00661803"/>
    <w:rsid w:val="006623B7"/>
    <w:rsid w:val="00662B9D"/>
    <w:rsid w:val="006651AB"/>
    <w:rsid w:val="006677CE"/>
    <w:rsid w:val="0067185B"/>
    <w:rsid w:val="006728D8"/>
    <w:rsid w:val="00673813"/>
    <w:rsid w:val="0067382F"/>
    <w:rsid w:val="006815A3"/>
    <w:rsid w:val="00681E4B"/>
    <w:rsid w:val="00684D4C"/>
    <w:rsid w:val="00685015"/>
    <w:rsid w:val="0068522C"/>
    <w:rsid w:val="0068711D"/>
    <w:rsid w:val="00691608"/>
    <w:rsid w:val="00691843"/>
    <w:rsid w:val="006919CE"/>
    <w:rsid w:val="006943C3"/>
    <w:rsid w:val="006945FD"/>
    <w:rsid w:val="00697E2E"/>
    <w:rsid w:val="006A2D56"/>
    <w:rsid w:val="006A6113"/>
    <w:rsid w:val="006A7196"/>
    <w:rsid w:val="006B0C36"/>
    <w:rsid w:val="006B59A6"/>
    <w:rsid w:val="006B630C"/>
    <w:rsid w:val="006B71CE"/>
    <w:rsid w:val="006B770B"/>
    <w:rsid w:val="006B7FDF"/>
    <w:rsid w:val="006C0B08"/>
    <w:rsid w:val="006C1922"/>
    <w:rsid w:val="006C2E32"/>
    <w:rsid w:val="006C4321"/>
    <w:rsid w:val="006C518F"/>
    <w:rsid w:val="006C6BB1"/>
    <w:rsid w:val="006C7476"/>
    <w:rsid w:val="006D01F9"/>
    <w:rsid w:val="006D2832"/>
    <w:rsid w:val="006D2E8F"/>
    <w:rsid w:val="006D3F07"/>
    <w:rsid w:val="006D56F6"/>
    <w:rsid w:val="006D6A5F"/>
    <w:rsid w:val="006D7200"/>
    <w:rsid w:val="006D73B2"/>
    <w:rsid w:val="006E01F3"/>
    <w:rsid w:val="006E1D66"/>
    <w:rsid w:val="006E7B79"/>
    <w:rsid w:val="007024CB"/>
    <w:rsid w:val="00703ACD"/>
    <w:rsid w:val="0070656D"/>
    <w:rsid w:val="00706B6D"/>
    <w:rsid w:val="00707CB0"/>
    <w:rsid w:val="00710CE5"/>
    <w:rsid w:val="007125FF"/>
    <w:rsid w:val="00713917"/>
    <w:rsid w:val="00713BE3"/>
    <w:rsid w:val="00715799"/>
    <w:rsid w:val="00721F36"/>
    <w:rsid w:val="00723A87"/>
    <w:rsid w:val="00724A6D"/>
    <w:rsid w:val="007257F2"/>
    <w:rsid w:val="00726D7F"/>
    <w:rsid w:val="00726EFE"/>
    <w:rsid w:val="00733D84"/>
    <w:rsid w:val="00734338"/>
    <w:rsid w:val="00736846"/>
    <w:rsid w:val="00740F5C"/>
    <w:rsid w:val="007426F2"/>
    <w:rsid w:val="007432DA"/>
    <w:rsid w:val="00743D13"/>
    <w:rsid w:val="00745E22"/>
    <w:rsid w:val="00751D1E"/>
    <w:rsid w:val="007560DF"/>
    <w:rsid w:val="007572D1"/>
    <w:rsid w:val="00760751"/>
    <w:rsid w:val="0076554C"/>
    <w:rsid w:val="0076561D"/>
    <w:rsid w:val="00770651"/>
    <w:rsid w:val="00770D8D"/>
    <w:rsid w:val="00776611"/>
    <w:rsid w:val="00781034"/>
    <w:rsid w:val="00785746"/>
    <w:rsid w:val="00793BBE"/>
    <w:rsid w:val="00794DBE"/>
    <w:rsid w:val="00794FF5"/>
    <w:rsid w:val="00796243"/>
    <w:rsid w:val="007A0A16"/>
    <w:rsid w:val="007A34EB"/>
    <w:rsid w:val="007A6007"/>
    <w:rsid w:val="007A7850"/>
    <w:rsid w:val="007A7B06"/>
    <w:rsid w:val="007B1677"/>
    <w:rsid w:val="007B273F"/>
    <w:rsid w:val="007B6461"/>
    <w:rsid w:val="007B7E41"/>
    <w:rsid w:val="007C0D19"/>
    <w:rsid w:val="007C1582"/>
    <w:rsid w:val="007C16A0"/>
    <w:rsid w:val="007C27E3"/>
    <w:rsid w:val="007C4919"/>
    <w:rsid w:val="007C6917"/>
    <w:rsid w:val="007C6E14"/>
    <w:rsid w:val="007C791A"/>
    <w:rsid w:val="007C7A72"/>
    <w:rsid w:val="007C7C16"/>
    <w:rsid w:val="007C7F86"/>
    <w:rsid w:val="007D2B44"/>
    <w:rsid w:val="007D4857"/>
    <w:rsid w:val="007D5EFF"/>
    <w:rsid w:val="007D5F68"/>
    <w:rsid w:val="007E1E50"/>
    <w:rsid w:val="007E2A33"/>
    <w:rsid w:val="007E2D7D"/>
    <w:rsid w:val="007E551B"/>
    <w:rsid w:val="007F1907"/>
    <w:rsid w:val="007F1A17"/>
    <w:rsid w:val="007F5761"/>
    <w:rsid w:val="007F5BB2"/>
    <w:rsid w:val="007F7C35"/>
    <w:rsid w:val="008006AB"/>
    <w:rsid w:val="0080196C"/>
    <w:rsid w:val="008027EE"/>
    <w:rsid w:val="00806086"/>
    <w:rsid w:val="00806BF4"/>
    <w:rsid w:val="00807720"/>
    <w:rsid w:val="008078EA"/>
    <w:rsid w:val="00813B67"/>
    <w:rsid w:val="008156EF"/>
    <w:rsid w:val="0081763B"/>
    <w:rsid w:val="00817971"/>
    <w:rsid w:val="00817CC7"/>
    <w:rsid w:val="00821815"/>
    <w:rsid w:val="00821F33"/>
    <w:rsid w:val="00824A47"/>
    <w:rsid w:val="008321AC"/>
    <w:rsid w:val="00834C81"/>
    <w:rsid w:val="00836818"/>
    <w:rsid w:val="00844542"/>
    <w:rsid w:val="00847139"/>
    <w:rsid w:val="00856E45"/>
    <w:rsid w:val="008601B3"/>
    <w:rsid w:val="008602EF"/>
    <w:rsid w:val="0086160E"/>
    <w:rsid w:val="00867041"/>
    <w:rsid w:val="00867F9B"/>
    <w:rsid w:val="008722D3"/>
    <w:rsid w:val="00875731"/>
    <w:rsid w:val="00877AD5"/>
    <w:rsid w:val="00885883"/>
    <w:rsid w:val="00885A5A"/>
    <w:rsid w:val="00886A8C"/>
    <w:rsid w:val="00890EE1"/>
    <w:rsid w:val="0089172C"/>
    <w:rsid w:val="00892482"/>
    <w:rsid w:val="008936C7"/>
    <w:rsid w:val="00894081"/>
    <w:rsid w:val="008945DE"/>
    <w:rsid w:val="008954AA"/>
    <w:rsid w:val="00896B2B"/>
    <w:rsid w:val="00896C78"/>
    <w:rsid w:val="008A19DF"/>
    <w:rsid w:val="008A2CBD"/>
    <w:rsid w:val="008A556A"/>
    <w:rsid w:val="008A6F62"/>
    <w:rsid w:val="008B250D"/>
    <w:rsid w:val="008C18CE"/>
    <w:rsid w:val="008C32F2"/>
    <w:rsid w:val="008C3E49"/>
    <w:rsid w:val="008D0B27"/>
    <w:rsid w:val="008D2082"/>
    <w:rsid w:val="008D2D56"/>
    <w:rsid w:val="008D46E9"/>
    <w:rsid w:val="008D5A4F"/>
    <w:rsid w:val="008E1824"/>
    <w:rsid w:val="008E1B4D"/>
    <w:rsid w:val="008E1F04"/>
    <w:rsid w:val="008E2D7D"/>
    <w:rsid w:val="008E520A"/>
    <w:rsid w:val="008E7560"/>
    <w:rsid w:val="008F0097"/>
    <w:rsid w:val="008F1F96"/>
    <w:rsid w:val="008F25C4"/>
    <w:rsid w:val="00901464"/>
    <w:rsid w:val="00901D98"/>
    <w:rsid w:val="00902899"/>
    <w:rsid w:val="00904ADD"/>
    <w:rsid w:val="009052B0"/>
    <w:rsid w:val="0091279A"/>
    <w:rsid w:val="009157A3"/>
    <w:rsid w:val="009171C3"/>
    <w:rsid w:val="0092554C"/>
    <w:rsid w:val="00926471"/>
    <w:rsid w:val="0093660E"/>
    <w:rsid w:val="009368AA"/>
    <w:rsid w:val="00936A04"/>
    <w:rsid w:val="00937F3A"/>
    <w:rsid w:val="00947661"/>
    <w:rsid w:val="00951C52"/>
    <w:rsid w:val="0095217E"/>
    <w:rsid w:val="00952D46"/>
    <w:rsid w:val="00955CC6"/>
    <w:rsid w:val="009600EA"/>
    <w:rsid w:val="0096042B"/>
    <w:rsid w:val="00963E3F"/>
    <w:rsid w:val="00964B4F"/>
    <w:rsid w:val="00967B72"/>
    <w:rsid w:val="009705CD"/>
    <w:rsid w:val="00971D65"/>
    <w:rsid w:val="00971EB2"/>
    <w:rsid w:val="0097501E"/>
    <w:rsid w:val="00976944"/>
    <w:rsid w:val="00984BB1"/>
    <w:rsid w:val="0099662B"/>
    <w:rsid w:val="009969AC"/>
    <w:rsid w:val="00996FD8"/>
    <w:rsid w:val="009978EE"/>
    <w:rsid w:val="009A0811"/>
    <w:rsid w:val="009A55E8"/>
    <w:rsid w:val="009B032C"/>
    <w:rsid w:val="009B1E03"/>
    <w:rsid w:val="009B1F9C"/>
    <w:rsid w:val="009B26F4"/>
    <w:rsid w:val="009B54B7"/>
    <w:rsid w:val="009B696B"/>
    <w:rsid w:val="009B6E10"/>
    <w:rsid w:val="009B7078"/>
    <w:rsid w:val="009C13D5"/>
    <w:rsid w:val="009C38EE"/>
    <w:rsid w:val="009C3C34"/>
    <w:rsid w:val="009C403E"/>
    <w:rsid w:val="009D469F"/>
    <w:rsid w:val="009E0AFF"/>
    <w:rsid w:val="009E3513"/>
    <w:rsid w:val="009E6191"/>
    <w:rsid w:val="009E7E1F"/>
    <w:rsid w:val="009F01D2"/>
    <w:rsid w:val="009F0B97"/>
    <w:rsid w:val="009F321A"/>
    <w:rsid w:val="009F3AA0"/>
    <w:rsid w:val="009F3FB5"/>
    <w:rsid w:val="009F609C"/>
    <w:rsid w:val="00A022BA"/>
    <w:rsid w:val="00A0230C"/>
    <w:rsid w:val="00A0371D"/>
    <w:rsid w:val="00A11046"/>
    <w:rsid w:val="00A1349A"/>
    <w:rsid w:val="00A311DB"/>
    <w:rsid w:val="00A32C20"/>
    <w:rsid w:val="00A32FCB"/>
    <w:rsid w:val="00A36A1A"/>
    <w:rsid w:val="00A37863"/>
    <w:rsid w:val="00A37F6E"/>
    <w:rsid w:val="00A45801"/>
    <w:rsid w:val="00A46E06"/>
    <w:rsid w:val="00A46F79"/>
    <w:rsid w:val="00A51AA7"/>
    <w:rsid w:val="00A62623"/>
    <w:rsid w:val="00A65493"/>
    <w:rsid w:val="00A66D47"/>
    <w:rsid w:val="00A71F56"/>
    <w:rsid w:val="00A73D70"/>
    <w:rsid w:val="00A7435A"/>
    <w:rsid w:val="00A75109"/>
    <w:rsid w:val="00A7565A"/>
    <w:rsid w:val="00A7601A"/>
    <w:rsid w:val="00A76433"/>
    <w:rsid w:val="00A76F95"/>
    <w:rsid w:val="00A7740E"/>
    <w:rsid w:val="00A814C7"/>
    <w:rsid w:val="00A82E67"/>
    <w:rsid w:val="00A830FC"/>
    <w:rsid w:val="00A87BE0"/>
    <w:rsid w:val="00A922EC"/>
    <w:rsid w:val="00A927C9"/>
    <w:rsid w:val="00A93739"/>
    <w:rsid w:val="00A96025"/>
    <w:rsid w:val="00AA00E1"/>
    <w:rsid w:val="00AA01C4"/>
    <w:rsid w:val="00AA1A49"/>
    <w:rsid w:val="00AA543E"/>
    <w:rsid w:val="00AA601D"/>
    <w:rsid w:val="00AA796E"/>
    <w:rsid w:val="00AB0DE6"/>
    <w:rsid w:val="00AB1C8C"/>
    <w:rsid w:val="00AB78AE"/>
    <w:rsid w:val="00AB7B39"/>
    <w:rsid w:val="00AC21C8"/>
    <w:rsid w:val="00AC468A"/>
    <w:rsid w:val="00AC6D3B"/>
    <w:rsid w:val="00AC7C48"/>
    <w:rsid w:val="00AD53D9"/>
    <w:rsid w:val="00AD7104"/>
    <w:rsid w:val="00AD7B8D"/>
    <w:rsid w:val="00AE09C6"/>
    <w:rsid w:val="00AE2F70"/>
    <w:rsid w:val="00AE3944"/>
    <w:rsid w:val="00AE73BC"/>
    <w:rsid w:val="00AF5C5E"/>
    <w:rsid w:val="00B01184"/>
    <w:rsid w:val="00B01666"/>
    <w:rsid w:val="00B016AB"/>
    <w:rsid w:val="00B052A1"/>
    <w:rsid w:val="00B05FA7"/>
    <w:rsid w:val="00B1062E"/>
    <w:rsid w:val="00B14FC4"/>
    <w:rsid w:val="00B17FCA"/>
    <w:rsid w:val="00B22A75"/>
    <w:rsid w:val="00B2518F"/>
    <w:rsid w:val="00B25C74"/>
    <w:rsid w:val="00B26FEF"/>
    <w:rsid w:val="00B30B20"/>
    <w:rsid w:val="00B31248"/>
    <w:rsid w:val="00B340E9"/>
    <w:rsid w:val="00B35AE8"/>
    <w:rsid w:val="00B4096B"/>
    <w:rsid w:val="00B41C20"/>
    <w:rsid w:val="00B45560"/>
    <w:rsid w:val="00B459C7"/>
    <w:rsid w:val="00B46C4D"/>
    <w:rsid w:val="00B50D28"/>
    <w:rsid w:val="00B526B1"/>
    <w:rsid w:val="00B53EFD"/>
    <w:rsid w:val="00B560D3"/>
    <w:rsid w:val="00B60D4A"/>
    <w:rsid w:val="00B638F7"/>
    <w:rsid w:val="00B6731B"/>
    <w:rsid w:val="00B67A91"/>
    <w:rsid w:val="00B7030F"/>
    <w:rsid w:val="00B7066C"/>
    <w:rsid w:val="00B74776"/>
    <w:rsid w:val="00B749C3"/>
    <w:rsid w:val="00B769CD"/>
    <w:rsid w:val="00B82CF7"/>
    <w:rsid w:val="00B83232"/>
    <w:rsid w:val="00B84200"/>
    <w:rsid w:val="00B84220"/>
    <w:rsid w:val="00B909BE"/>
    <w:rsid w:val="00B90D1A"/>
    <w:rsid w:val="00B93263"/>
    <w:rsid w:val="00B96D21"/>
    <w:rsid w:val="00B9717E"/>
    <w:rsid w:val="00B97264"/>
    <w:rsid w:val="00BA2007"/>
    <w:rsid w:val="00BA4A45"/>
    <w:rsid w:val="00BA6329"/>
    <w:rsid w:val="00BA75F1"/>
    <w:rsid w:val="00BB1E5B"/>
    <w:rsid w:val="00BB321E"/>
    <w:rsid w:val="00BB32F1"/>
    <w:rsid w:val="00BB459A"/>
    <w:rsid w:val="00BB4A21"/>
    <w:rsid w:val="00BB5ABD"/>
    <w:rsid w:val="00BB5BF3"/>
    <w:rsid w:val="00BB6021"/>
    <w:rsid w:val="00BB7206"/>
    <w:rsid w:val="00BC4123"/>
    <w:rsid w:val="00BC6489"/>
    <w:rsid w:val="00BD0C09"/>
    <w:rsid w:val="00BD0DDE"/>
    <w:rsid w:val="00BD1951"/>
    <w:rsid w:val="00BD2755"/>
    <w:rsid w:val="00BD364D"/>
    <w:rsid w:val="00BD3B65"/>
    <w:rsid w:val="00BD533D"/>
    <w:rsid w:val="00BD7CF0"/>
    <w:rsid w:val="00BE2726"/>
    <w:rsid w:val="00BE3A7D"/>
    <w:rsid w:val="00BE53A9"/>
    <w:rsid w:val="00BF09F0"/>
    <w:rsid w:val="00BF2D4A"/>
    <w:rsid w:val="00BF5843"/>
    <w:rsid w:val="00BF594D"/>
    <w:rsid w:val="00BF73BB"/>
    <w:rsid w:val="00C003E5"/>
    <w:rsid w:val="00C013C3"/>
    <w:rsid w:val="00C013DE"/>
    <w:rsid w:val="00C06761"/>
    <w:rsid w:val="00C0740B"/>
    <w:rsid w:val="00C07B2F"/>
    <w:rsid w:val="00C111D1"/>
    <w:rsid w:val="00C1193A"/>
    <w:rsid w:val="00C11988"/>
    <w:rsid w:val="00C13272"/>
    <w:rsid w:val="00C156E4"/>
    <w:rsid w:val="00C171C7"/>
    <w:rsid w:val="00C20661"/>
    <w:rsid w:val="00C2203D"/>
    <w:rsid w:val="00C22523"/>
    <w:rsid w:val="00C2641D"/>
    <w:rsid w:val="00C3149E"/>
    <w:rsid w:val="00C314AC"/>
    <w:rsid w:val="00C32A48"/>
    <w:rsid w:val="00C330D3"/>
    <w:rsid w:val="00C33E05"/>
    <w:rsid w:val="00C34267"/>
    <w:rsid w:val="00C35AF8"/>
    <w:rsid w:val="00C36798"/>
    <w:rsid w:val="00C36A3F"/>
    <w:rsid w:val="00C43BB8"/>
    <w:rsid w:val="00C446FA"/>
    <w:rsid w:val="00C44C37"/>
    <w:rsid w:val="00C46665"/>
    <w:rsid w:val="00C46D1A"/>
    <w:rsid w:val="00C5217A"/>
    <w:rsid w:val="00C53DC2"/>
    <w:rsid w:val="00C56745"/>
    <w:rsid w:val="00C608F1"/>
    <w:rsid w:val="00C62CD7"/>
    <w:rsid w:val="00C641BA"/>
    <w:rsid w:val="00C64935"/>
    <w:rsid w:val="00C64D70"/>
    <w:rsid w:val="00C653DC"/>
    <w:rsid w:val="00C727E2"/>
    <w:rsid w:val="00C7388C"/>
    <w:rsid w:val="00C73E4E"/>
    <w:rsid w:val="00C74C14"/>
    <w:rsid w:val="00C8093A"/>
    <w:rsid w:val="00C81B95"/>
    <w:rsid w:val="00C82610"/>
    <w:rsid w:val="00C834BD"/>
    <w:rsid w:val="00C85300"/>
    <w:rsid w:val="00C86AA8"/>
    <w:rsid w:val="00C90300"/>
    <w:rsid w:val="00C9061E"/>
    <w:rsid w:val="00C90B77"/>
    <w:rsid w:val="00C92270"/>
    <w:rsid w:val="00C92C23"/>
    <w:rsid w:val="00C9304F"/>
    <w:rsid w:val="00C956DE"/>
    <w:rsid w:val="00CA02D5"/>
    <w:rsid w:val="00CA290F"/>
    <w:rsid w:val="00CA61FD"/>
    <w:rsid w:val="00CA74F8"/>
    <w:rsid w:val="00CB52CD"/>
    <w:rsid w:val="00CB5342"/>
    <w:rsid w:val="00CB76D0"/>
    <w:rsid w:val="00CC0ED5"/>
    <w:rsid w:val="00CC1C03"/>
    <w:rsid w:val="00CC2046"/>
    <w:rsid w:val="00CC3671"/>
    <w:rsid w:val="00CC50B8"/>
    <w:rsid w:val="00CC699D"/>
    <w:rsid w:val="00CD6195"/>
    <w:rsid w:val="00CD7C75"/>
    <w:rsid w:val="00CF2567"/>
    <w:rsid w:val="00CF2D2E"/>
    <w:rsid w:val="00CF4109"/>
    <w:rsid w:val="00CF4C96"/>
    <w:rsid w:val="00CF5135"/>
    <w:rsid w:val="00D03D4A"/>
    <w:rsid w:val="00D03E8B"/>
    <w:rsid w:val="00D04395"/>
    <w:rsid w:val="00D17AD0"/>
    <w:rsid w:val="00D2607A"/>
    <w:rsid w:val="00D32284"/>
    <w:rsid w:val="00D34557"/>
    <w:rsid w:val="00D40A0A"/>
    <w:rsid w:val="00D412C8"/>
    <w:rsid w:val="00D43376"/>
    <w:rsid w:val="00D43B63"/>
    <w:rsid w:val="00D51A97"/>
    <w:rsid w:val="00D52014"/>
    <w:rsid w:val="00D548DF"/>
    <w:rsid w:val="00D55A01"/>
    <w:rsid w:val="00D56FB4"/>
    <w:rsid w:val="00D61103"/>
    <w:rsid w:val="00D71C03"/>
    <w:rsid w:val="00D72FB9"/>
    <w:rsid w:val="00D809DB"/>
    <w:rsid w:val="00D8246C"/>
    <w:rsid w:val="00D82E95"/>
    <w:rsid w:val="00D84FA8"/>
    <w:rsid w:val="00D86C47"/>
    <w:rsid w:val="00D92751"/>
    <w:rsid w:val="00D97DE4"/>
    <w:rsid w:val="00DA09E0"/>
    <w:rsid w:val="00DA3392"/>
    <w:rsid w:val="00DA6E7E"/>
    <w:rsid w:val="00DB41C6"/>
    <w:rsid w:val="00DB5461"/>
    <w:rsid w:val="00DC0E87"/>
    <w:rsid w:val="00DC2F8E"/>
    <w:rsid w:val="00DD2824"/>
    <w:rsid w:val="00DD4AEF"/>
    <w:rsid w:val="00DD5F2B"/>
    <w:rsid w:val="00DE0745"/>
    <w:rsid w:val="00DE1416"/>
    <w:rsid w:val="00DE478E"/>
    <w:rsid w:val="00DE641F"/>
    <w:rsid w:val="00DE6AE1"/>
    <w:rsid w:val="00DE79EC"/>
    <w:rsid w:val="00DF00C0"/>
    <w:rsid w:val="00DF1895"/>
    <w:rsid w:val="00DF2259"/>
    <w:rsid w:val="00DF3B80"/>
    <w:rsid w:val="00DF59EF"/>
    <w:rsid w:val="00DF6196"/>
    <w:rsid w:val="00E00C95"/>
    <w:rsid w:val="00E03E9C"/>
    <w:rsid w:val="00E03FFB"/>
    <w:rsid w:val="00E11894"/>
    <w:rsid w:val="00E12B8E"/>
    <w:rsid w:val="00E1572B"/>
    <w:rsid w:val="00E1733C"/>
    <w:rsid w:val="00E17EA5"/>
    <w:rsid w:val="00E20B15"/>
    <w:rsid w:val="00E25531"/>
    <w:rsid w:val="00E306DD"/>
    <w:rsid w:val="00E30FE4"/>
    <w:rsid w:val="00E322AA"/>
    <w:rsid w:val="00E323FF"/>
    <w:rsid w:val="00E349A6"/>
    <w:rsid w:val="00E3661A"/>
    <w:rsid w:val="00E36672"/>
    <w:rsid w:val="00E37998"/>
    <w:rsid w:val="00E4210D"/>
    <w:rsid w:val="00E47C6E"/>
    <w:rsid w:val="00E5065F"/>
    <w:rsid w:val="00E51F8B"/>
    <w:rsid w:val="00E55042"/>
    <w:rsid w:val="00E602C8"/>
    <w:rsid w:val="00E653ED"/>
    <w:rsid w:val="00E66959"/>
    <w:rsid w:val="00E70A7D"/>
    <w:rsid w:val="00E7185A"/>
    <w:rsid w:val="00E72B9F"/>
    <w:rsid w:val="00E73B33"/>
    <w:rsid w:val="00E7456C"/>
    <w:rsid w:val="00E7637E"/>
    <w:rsid w:val="00E77EAA"/>
    <w:rsid w:val="00E810B3"/>
    <w:rsid w:val="00E81253"/>
    <w:rsid w:val="00E84D8A"/>
    <w:rsid w:val="00E858FE"/>
    <w:rsid w:val="00E910F3"/>
    <w:rsid w:val="00E913A4"/>
    <w:rsid w:val="00EA196F"/>
    <w:rsid w:val="00EA1A28"/>
    <w:rsid w:val="00EA3B7E"/>
    <w:rsid w:val="00EA3F0E"/>
    <w:rsid w:val="00EA7429"/>
    <w:rsid w:val="00EA7A40"/>
    <w:rsid w:val="00EB21E2"/>
    <w:rsid w:val="00EB2ACD"/>
    <w:rsid w:val="00EB6AF9"/>
    <w:rsid w:val="00EB7FBF"/>
    <w:rsid w:val="00EC3E58"/>
    <w:rsid w:val="00EC3E7A"/>
    <w:rsid w:val="00EC4CBD"/>
    <w:rsid w:val="00ED15D1"/>
    <w:rsid w:val="00ED3311"/>
    <w:rsid w:val="00ED4CA2"/>
    <w:rsid w:val="00ED5EFF"/>
    <w:rsid w:val="00EE4AA4"/>
    <w:rsid w:val="00EE6402"/>
    <w:rsid w:val="00EE7E86"/>
    <w:rsid w:val="00EF1D00"/>
    <w:rsid w:val="00F012F2"/>
    <w:rsid w:val="00F06E7B"/>
    <w:rsid w:val="00F145B9"/>
    <w:rsid w:val="00F16BFD"/>
    <w:rsid w:val="00F1779F"/>
    <w:rsid w:val="00F212EF"/>
    <w:rsid w:val="00F22EB1"/>
    <w:rsid w:val="00F233C8"/>
    <w:rsid w:val="00F23D01"/>
    <w:rsid w:val="00F3091C"/>
    <w:rsid w:val="00F312B8"/>
    <w:rsid w:val="00F376AF"/>
    <w:rsid w:val="00F40222"/>
    <w:rsid w:val="00F4201D"/>
    <w:rsid w:val="00F43AA6"/>
    <w:rsid w:val="00F5194E"/>
    <w:rsid w:val="00F5268D"/>
    <w:rsid w:val="00F66B23"/>
    <w:rsid w:val="00F720B1"/>
    <w:rsid w:val="00F72967"/>
    <w:rsid w:val="00F731DB"/>
    <w:rsid w:val="00F75E93"/>
    <w:rsid w:val="00F809B1"/>
    <w:rsid w:val="00F81A73"/>
    <w:rsid w:val="00F833C6"/>
    <w:rsid w:val="00F84A6E"/>
    <w:rsid w:val="00F8611B"/>
    <w:rsid w:val="00F86A77"/>
    <w:rsid w:val="00F93566"/>
    <w:rsid w:val="00F93A55"/>
    <w:rsid w:val="00F9627A"/>
    <w:rsid w:val="00FA11EF"/>
    <w:rsid w:val="00FA20BB"/>
    <w:rsid w:val="00FA2DC4"/>
    <w:rsid w:val="00FA680A"/>
    <w:rsid w:val="00FA75F1"/>
    <w:rsid w:val="00FA7C4E"/>
    <w:rsid w:val="00FB00B3"/>
    <w:rsid w:val="00FB13AB"/>
    <w:rsid w:val="00FB2153"/>
    <w:rsid w:val="00FB284E"/>
    <w:rsid w:val="00FB55EF"/>
    <w:rsid w:val="00FB62E9"/>
    <w:rsid w:val="00FB7D03"/>
    <w:rsid w:val="00FC35AF"/>
    <w:rsid w:val="00FC449D"/>
    <w:rsid w:val="00FC5ACD"/>
    <w:rsid w:val="00FC6D0F"/>
    <w:rsid w:val="00FC7275"/>
    <w:rsid w:val="00FD3F20"/>
    <w:rsid w:val="00FD6538"/>
    <w:rsid w:val="00FD6A2B"/>
    <w:rsid w:val="00FE25EB"/>
    <w:rsid w:val="00FE2703"/>
    <w:rsid w:val="00FF0740"/>
    <w:rsid w:val="00FF0A25"/>
    <w:rsid w:val="00FF0BD0"/>
    <w:rsid w:val="00FF2BF7"/>
    <w:rsid w:val="00FF3598"/>
    <w:rsid w:val="00FF70DD"/>
    <w:rsid w:val="5C77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3BA2990"/>
  <w15:docId w15:val="{B53D2993-0615-4D88-AC68-78D46800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  <w:style w:type="character" w:customStyle="1" w:styleId="ListParagraphChar">
    <w:name w:val="List Paragraph Char"/>
    <w:link w:val="ListParagraph"/>
    <w:uiPriority w:val="34"/>
    <w:locked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37F3A"/>
    <w:pPr>
      <w:widowControl w:val="0"/>
      <w:autoSpaceDE w:val="0"/>
      <w:autoSpaceDN w:val="0"/>
      <w:spacing w:after="0" w:line="240" w:lineRule="auto"/>
      <w:ind w:left="568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37F3A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AA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6B770B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Uni22</b:Tag>
    <b:SourceType>InternetSite</b:SourceType>
    <b:Guid>{8EF1B5FB-8D08-4825-A16A-D935653B04AA}</b:Guid>
    <b:Title>Apa Itu Aljabar Linear? Ini Penjelasannya</b:Title>
    <b:Year>2022</b:Year>
    <b:Author>
      <b:Author>
        <b:NameList>
          <b:Person>
            <b:Last>Universitas123</b:Last>
          </b:Person>
        </b:NameList>
      </b:Author>
    </b:Author>
    <b:InternetSiteTitle>Universitas123</b:InternetSiteTitle>
    <b:Month>April </b:Month>
    <b:Day>19</b:Day>
    <b:URL>https://www.universitas123.com/news/apa-itu-aljabar-linear-ini-penjelasannya</b:URL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09A948-43E1-4869-B7CF-31A82AD7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6323</Words>
  <Characters>36046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Syakira Az Zahra</dc:creator>
  <cp:lastModifiedBy>Windows User</cp:lastModifiedBy>
  <cp:revision>2</cp:revision>
  <cp:lastPrinted>2025-05-05T03:33:00Z</cp:lastPrinted>
  <dcterms:created xsi:type="dcterms:W3CDTF">2025-09-15T08:00:00Z</dcterms:created>
  <dcterms:modified xsi:type="dcterms:W3CDTF">2025-09-15T08:00:00Z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852047317AC440179C91E45AAC17BFB4_12</vt:lpwstr>
  </property>
</Properties>
</file>